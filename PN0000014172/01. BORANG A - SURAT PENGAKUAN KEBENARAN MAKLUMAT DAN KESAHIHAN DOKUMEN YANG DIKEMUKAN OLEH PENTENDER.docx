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356"/>
        <w:gridCol w:w="325"/>
        <w:gridCol w:w="6389"/>
        <w:tblGridChange w:id="0">
          <w:tblGrid>
            <w:gridCol w:w="5"/>
            <w:gridCol w:w="3351"/>
            <w:gridCol w:w="5"/>
            <w:gridCol w:w="320"/>
            <w:gridCol w:w="5"/>
            <w:gridCol w:w="6384"/>
            <w:gridCol w:w="5"/>
          </w:tblGrid>
        </w:tblGridChange>
      </w:tblGrid>
      <w:tr w:rsidR="005B305E" w14:paraId="00B58211" w14:textId="77777777" w:rsidTr="00AE3026">
        <w:tc>
          <w:tcPr>
            <w:tcW w:w="3356" w:type="dxa"/>
            <w:tcBorders>
              <w:top w:val="nil"/>
              <w:left w:val="nil"/>
              <w:bottom w:val="nil"/>
              <w:right w:val="nil"/>
            </w:tcBorders>
            <w:vAlign w:val="bottom"/>
          </w:tcPr>
          <w:p w14:paraId="13FFDE79" w14:textId="3CBCE61D" w:rsidR="00557DCF" w:rsidRDefault="00557DCF" w:rsidP="00AE3026">
            <w:pPr>
              <w:ind w:left="-108"/>
              <w:rPr>
                <w:ins w:id="1" w:author="Mohd Rizaira Bin Abd Latib" w:date="2022-05-18T14:26:00Z"/>
                <w:rFonts w:ascii="Seravek Light" w:hAnsi="Seravek Light"/>
              </w:rPr>
            </w:pPr>
            <w:ins w:id="2" w:author="Mohd Rizaira Bin Abd Latib" w:date="2022-05-18T14:26:00Z">
              <w:r>
                <w:rPr>
                  <w:rFonts w:ascii="Seravek Light" w:hAnsi="Seravek Light"/>
                </w:rPr>
                <w:t xml:space="preserve">Nama </w:t>
              </w:r>
            </w:ins>
            <w:proofErr w:type="spellStart"/>
            <w:ins w:id="3" w:author="Mohd Rizaira Bin Abd Latib" w:date="2022-05-18T14:52:00Z">
              <w:r w:rsidR="0048325B">
                <w:rPr>
                  <w:rFonts w:ascii="Seravek Light" w:hAnsi="Seravek Light"/>
                </w:rPr>
                <w:t>Kontraktor</w:t>
              </w:r>
            </w:ins>
            <w:proofErr w:type="spellEnd"/>
          </w:p>
          <w:p w14:paraId="0C8FCDFC" w14:textId="1410B89B" w:rsidR="005B305E" w:rsidRPr="00557DCF" w:rsidDel="00557DCF" w:rsidRDefault="00557DCF" w:rsidP="00557DCF">
            <w:pPr>
              <w:ind w:left="-108"/>
              <w:rPr>
                <w:del w:id="4" w:author="Mohd Rizaira Bin Abd Latib" w:date="2022-05-18T14:27:00Z"/>
                <w:rFonts w:ascii="Seravek Light" w:hAnsi="Seravek Light"/>
                <w:i/>
                <w:iCs/>
                <w:sz w:val="20"/>
                <w:szCs w:val="20"/>
                <w:rPrChange w:id="5" w:author="Mohd Rizaira Bin Abd Latib" w:date="2022-05-18T14:27:00Z">
                  <w:rPr>
                    <w:del w:id="6" w:author="Mohd Rizaira Bin Abd Latib" w:date="2022-05-18T14:27:00Z"/>
                    <w:rFonts w:ascii="Seravek Light" w:hAnsi="Seravek Light"/>
                  </w:rPr>
                </w:rPrChange>
              </w:rPr>
              <w:pPrChange w:id="7" w:author="Mohd Rizaira Bin Abd Latib" w:date="2022-05-18T14:27:00Z">
                <w:pPr>
                  <w:ind w:left="-108"/>
                </w:pPr>
              </w:pPrChange>
            </w:pPr>
            <w:ins w:id="8" w:author="Mohd Rizaira Bin Abd Latib" w:date="2022-05-18T14:26:00Z">
              <w:r w:rsidRPr="00557DCF">
                <w:rPr>
                  <w:rFonts w:ascii="Seravek Light" w:hAnsi="Seravek Light"/>
                  <w:i/>
                  <w:iCs/>
                  <w:sz w:val="20"/>
                  <w:szCs w:val="20"/>
                  <w:rPrChange w:id="9" w:author="Mohd Rizaira Bin Abd Latib" w:date="2022-05-18T14:27:00Z">
                    <w:rPr>
                      <w:rFonts w:ascii="Seravek Light" w:hAnsi="Seravek Light"/>
                    </w:rPr>
                  </w:rPrChange>
                </w:rPr>
                <w:t>(</w:t>
              </w:r>
            </w:ins>
            <w:r w:rsidR="005B305E" w:rsidRPr="00557DCF">
              <w:rPr>
                <w:rFonts w:ascii="Seravek Light" w:hAnsi="Seravek Light"/>
                <w:i/>
                <w:iCs/>
                <w:sz w:val="20"/>
                <w:szCs w:val="20"/>
                <w:rPrChange w:id="10" w:author="Mohd Rizaira Bin Abd Latib" w:date="2022-05-18T14:27:00Z">
                  <w:rPr>
                    <w:rFonts w:ascii="Seravek Light" w:hAnsi="Seravek Light"/>
                  </w:rPr>
                </w:rPrChange>
              </w:rPr>
              <w:t>Contractor’s Name</w:t>
            </w:r>
            <w:ins w:id="11" w:author="Mohd Rizaira Bin Abd Latib" w:date="2022-05-18T14:26:00Z">
              <w:r w:rsidRPr="00557DCF">
                <w:rPr>
                  <w:rFonts w:ascii="Seravek Light" w:hAnsi="Seravek Light"/>
                  <w:i/>
                  <w:iCs/>
                  <w:sz w:val="20"/>
                  <w:szCs w:val="20"/>
                  <w:rPrChange w:id="12" w:author="Mohd Rizaira Bin Abd Latib" w:date="2022-05-18T14:27:00Z">
                    <w:rPr>
                      <w:rFonts w:ascii="Seravek Light" w:hAnsi="Seravek Light"/>
                    </w:rPr>
                  </w:rPrChange>
                </w:rPr>
                <w:t>)</w:t>
              </w:r>
            </w:ins>
          </w:p>
          <w:p w14:paraId="05FF2857" w14:textId="1EEE68C9" w:rsidR="005B305E" w:rsidRPr="005B305E" w:rsidRDefault="00112BCE" w:rsidP="00557DCF">
            <w:pPr>
              <w:ind w:left="-108"/>
              <w:rPr>
                <w:rFonts w:ascii="Seravek Light" w:hAnsi="Seravek Light"/>
                <w:i/>
                <w:iCs/>
              </w:rPr>
            </w:pPr>
            <w:ins w:id="13" w:author="Amir Ismail Bin Abdul Kadar" w:date="2022-05-17T15:08:00Z">
              <w:del w:id="14" w:author="Mohd Rizaira Bin Abd Latib" w:date="2022-05-18T14:27:00Z">
                <w:r w:rsidDel="00557DCF">
                  <w:rPr>
                    <w:rFonts w:ascii="Seravek Light" w:hAnsi="Seravek Light"/>
                    <w:i/>
                    <w:iCs/>
                    <w:sz w:val="20"/>
                    <w:szCs w:val="20"/>
                  </w:rPr>
                  <w:delText>(</w:delText>
                </w:r>
              </w:del>
            </w:ins>
            <w:del w:id="15" w:author="Mohd Rizaira Bin Abd Latib" w:date="2022-05-18T14:27:00Z">
              <w:r w:rsidR="005B305E" w:rsidRPr="005B305E" w:rsidDel="00557DCF">
                <w:rPr>
                  <w:rFonts w:ascii="Seravek Light" w:hAnsi="Seravek Light"/>
                  <w:i/>
                  <w:iCs/>
                  <w:sz w:val="20"/>
                  <w:szCs w:val="20"/>
                </w:rPr>
                <w:delText>Nama Kontraktor</w:delText>
              </w:r>
            </w:del>
            <w:ins w:id="16" w:author="Amir Ismail Bin Abdul Kadar" w:date="2022-05-17T15:08:00Z">
              <w:del w:id="17" w:author="Mohd Rizaira Bin Abd Latib" w:date="2022-05-18T14:27:00Z">
                <w:r w:rsidDel="00557DCF">
                  <w:rPr>
                    <w:rFonts w:ascii="Seravek Light" w:hAnsi="Seravek Light"/>
                    <w:i/>
                    <w:iCs/>
                    <w:sz w:val="20"/>
                    <w:szCs w:val="20"/>
                  </w:rPr>
                  <w:delText>)</w:delText>
                </w:r>
              </w:del>
            </w:ins>
          </w:p>
        </w:tc>
        <w:tc>
          <w:tcPr>
            <w:tcW w:w="325" w:type="dxa"/>
            <w:tcBorders>
              <w:top w:val="nil"/>
              <w:left w:val="nil"/>
              <w:bottom w:val="nil"/>
              <w:right w:val="nil"/>
            </w:tcBorders>
            <w:vAlign w:val="center"/>
          </w:tcPr>
          <w:p w14:paraId="28BB41DC" w14:textId="70A22780" w:rsidR="005B305E" w:rsidRDefault="00AE3026" w:rsidP="00AE3026">
            <w:pPr>
              <w:jc w:val="center"/>
              <w:rPr>
                <w:rFonts w:ascii="Seravek Light" w:hAnsi="Seravek Light"/>
              </w:rPr>
            </w:pPr>
            <w:r>
              <w:rPr>
                <w:rFonts w:ascii="Seravek Light" w:hAnsi="Seravek Light"/>
              </w:rPr>
              <w:t>:</w:t>
            </w:r>
          </w:p>
        </w:tc>
        <w:tc>
          <w:tcPr>
            <w:tcW w:w="6389" w:type="dxa"/>
            <w:tcBorders>
              <w:top w:val="nil"/>
              <w:left w:val="nil"/>
              <w:bottom w:val="single" w:sz="4" w:space="0" w:color="auto"/>
              <w:right w:val="nil"/>
            </w:tcBorders>
            <w:vAlign w:val="bottom"/>
          </w:tcPr>
          <w:p w14:paraId="32DA6DDD" w14:textId="667BC1D3" w:rsidR="005B305E" w:rsidRDefault="005B305E" w:rsidP="00C679A7">
            <w:pPr>
              <w:ind w:left="-106"/>
              <w:rPr>
                <w:rFonts w:ascii="Seravek Light" w:hAnsi="Seravek Light"/>
              </w:rPr>
              <w:pPrChange w:id="18" w:author="Mohd Rizaira Bin Abd Latib" w:date="2022-05-18T14:53:00Z">
                <w:pPr/>
              </w:pPrChange>
            </w:pPr>
          </w:p>
        </w:tc>
      </w:tr>
      <w:tr w:rsidR="005B305E" w14:paraId="43625CDE" w14:textId="77777777" w:rsidTr="00AE3026">
        <w:tc>
          <w:tcPr>
            <w:tcW w:w="3356" w:type="dxa"/>
            <w:tcBorders>
              <w:top w:val="nil"/>
              <w:left w:val="nil"/>
              <w:bottom w:val="nil"/>
              <w:right w:val="nil"/>
            </w:tcBorders>
            <w:vAlign w:val="bottom"/>
          </w:tcPr>
          <w:p w14:paraId="4E4B844A" w14:textId="77777777" w:rsidR="005B305E" w:rsidRDefault="005B305E" w:rsidP="00AE3026">
            <w:pPr>
              <w:ind w:left="-108"/>
              <w:rPr>
                <w:rFonts w:ascii="Seravek Light" w:hAnsi="Seravek Light"/>
              </w:rPr>
            </w:pPr>
          </w:p>
        </w:tc>
        <w:tc>
          <w:tcPr>
            <w:tcW w:w="325" w:type="dxa"/>
            <w:tcBorders>
              <w:top w:val="nil"/>
              <w:left w:val="nil"/>
              <w:bottom w:val="nil"/>
              <w:right w:val="nil"/>
            </w:tcBorders>
            <w:vAlign w:val="center"/>
          </w:tcPr>
          <w:p w14:paraId="421EFAFA" w14:textId="77777777" w:rsidR="005B305E" w:rsidRDefault="005B305E" w:rsidP="00AE3026">
            <w:pPr>
              <w:jc w:val="center"/>
              <w:rPr>
                <w:rFonts w:ascii="Seravek Light" w:hAnsi="Seravek Light"/>
              </w:rPr>
            </w:pPr>
          </w:p>
        </w:tc>
        <w:tc>
          <w:tcPr>
            <w:tcW w:w="6389" w:type="dxa"/>
            <w:tcBorders>
              <w:left w:val="nil"/>
              <w:bottom w:val="nil"/>
              <w:right w:val="nil"/>
            </w:tcBorders>
            <w:vAlign w:val="bottom"/>
          </w:tcPr>
          <w:p w14:paraId="398F23EF" w14:textId="77777777" w:rsidR="005B305E" w:rsidRDefault="005B305E" w:rsidP="00AE3026">
            <w:pPr>
              <w:rPr>
                <w:rFonts w:ascii="Seravek Light" w:hAnsi="Seravek Light"/>
              </w:rPr>
            </w:pPr>
          </w:p>
        </w:tc>
      </w:tr>
      <w:tr w:rsidR="00AE3026" w14:paraId="0AFB98E0" w14:textId="77777777" w:rsidTr="0048325B">
        <w:tblPrEx>
          <w:tblW w:w="0" w:type="auto"/>
          <w:tblPrExChange w:id="19" w:author="Mohd Rizaira Bin Abd Latib" w:date="2022-05-18T14:53:00Z">
            <w:tblPrEx>
              <w:tblW w:w="0" w:type="auto"/>
            </w:tblPrEx>
          </w:tblPrExChange>
        </w:tblPrEx>
        <w:trPr>
          <w:trHeight w:val="567"/>
          <w:trPrChange w:id="20" w:author="Mohd Rizaira Bin Abd Latib" w:date="2022-05-18T14:53:00Z">
            <w:trPr>
              <w:gridBefore w:val="1"/>
            </w:trPr>
          </w:trPrChange>
        </w:trPr>
        <w:tc>
          <w:tcPr>
            <w:tcW w:w="3356" w:type="dxa"/>
            <w:vMerge w:val="restart"/>
            <w:tcBorders>
              <w:top w:val="nil"/>
              <w:left w:val="nil"/>
              <w:right w:val="nil"/>
            </w:tcBorders>
            <w:tcPrChange w:id="21" w:author="Mohd Rizaira Bin Abd Latib" w:date="2022-05-18T14:53:00Z">
              <w:tcPr>
                <w:tcW w:w="3356" w:type="dxa"/>
                <w:gridSpan w:val="2"/>
                <w:vMerge w:val="restart"/>
                <w:tcBorders>
                  <w:top w:val="nil"/>
                  <w:left w:val="nil"/>
                  <w:right w:val="nil"/>
                </w:tcBorders>
              </w:tcPr>
            </w:tcPrChange>
          </w:tcPr>
          <w:p w14:paraId="145CAE2B" w14:textId="77777777" w:rsidR="00557DCF" w:rsidRDefault="00557DCF" w:rsidP="00AE3026">
            <w:pPr>
              <w:ind w:left="-108"/>
              <w:rPr>
                <w:ins w:id="22" w:author="Mohd Rizaira Bin Abd Latib" w:date="2022-05-18T14:27:00Z"/>
                <w:rFonts w:ascii="Seravek Light" w:hAnsi="Seravek Light"/>
              </w:rPr>
            </w:pPr>
            <w:ins w:id="23" w:author="Mohd Rizaira Bin Abd Latib" w:date="2022-05-18T14:27:00Z">
              <w:r>
                <w:rPr>
                  <w:rFonts w:ascii="Seravek Light" w:hAnsi="Seravek Light"/>
                </w:rPr>
                <w:t>Alamat</w:t>
              </w:r>
            </w:ins>
          </w:p>
          <w:p w14:paraId="0E375B5C" w14:textId="655C7EC5" w:rsidR="00AE3026" w:rsidRPr="00557DCF" w:rsidDel="00557DCF" w:rsidRDefault="00557DCF" w:rsidP="00557DCF">
            <w:pPr>
              <w:ind w:left="-108"/>
              <w:rPr>
                <w:del w:id="24" w:author="Mohd Rizaira Bin Abd Latib" w:date="2022-05-18T14:27:00Z"/>
                <w:rFonts w:ascii="Seravek Light" w:hAnsi="Seravek Light"/>
                <w:i/>
                <w:iCs/>
                <w:rPrChange w:id="25" w:author="Mohd Rizaira Bin Abd Latib" w:date="2022-05-18T14:27:00Z">
                  <w:rPr>
                    <w:del w:id="26" w:author="Mohd Rizaira Bin Abd Latib" w:date="2022-05-18T14:27:00Z"/>
                    <w:rFonts w:ascii="Seravek Light" w:hAnsi="Seravek Light"/>
                  </w:rPr>
                </w:rPrChange>
              </w:rPr>
              <w:pPrChange w:id="27" w:author="Mohd Rizaira Bin Abd Latib" w:date="2022-05-18T14:27:00Z">
                <w:pPr>
                  <w:ind w:left="-108"/>
                </w:pPr>
              </w:pPrChange>
            </w:pPr>
            <w:ins w:id="28" w:author="Mohd Rizaira Bin Abd Latib" w:date="2022-05-18T14:27:00Z">
              <w:r w:rsidRPr="00557DCF">
                <w:rPr>
                  <w:rFonts w:ascii="Seravek Light" w:hAnsi="Seravek Light"/>
                  <w:i/>
                  <w:iCs/>
                  <w:rPrChange w:id="29" w:author="Mohd Rizaira Bin Abd Latib" w:date="2022-05-18T14:27:00Z">
                    <w:rPr>
                      <w:rFonts w:ascii="Seravek Light" w:hAnsi="Seravek Light"/>
                    </w:rPr>
                  </w:rPrChange>
                </w:rPr>
                <w:t>(</w:t>
              </w:r>
            </w:ins>
            <w:r w:rsidR="00AE3026" w:rsidRPr="00557DCF">
              <w:rPr>
                <w:rFonts w:ascii="Seravek Light" w:hAnsi="Seravek Light"/>
                <w:i/>
                <w:iCs/>
                <w:rPrChange w:id="30" w:author="Mohd Rizaira Bin Abd Latib" w:date="2022-05-18T14:27:00Z">
                  <w:rPr>
                    <w:rFonts w:ascii="Seravek Light" w:hAnsi="Seravek Light"/>
                  </w:rPr>
                </w:rPrChange>
              </w:rPr>
              <w:t>Address</w:t>
            </w:r>
            <w:ins w:id="31" w:author="Mohd Rizaira Bin Abd Latib" w:date="2022-05-18T14:27:00Z">
              <w:r>
                <w:rPr>
                  <w:rFonts w:ascii="Seravek Light" w:hAnsi="Seravek Light"/>
                  <w:i/>
                  <w:iCs/>
                </w:rPr>
                <w:t>)</w:t>
              </w:r>
            </w:ins>
          </w:p>
          <w:p w14:paraId="2F9190B5" w14:textId="5E5CCB58" w:rsidR="00AE3026" w:rsidRPr="005B305E" w:rsidRDefault="00112BCE" w:rsidP="00557DCF">
            <w:pPr>
              <w:ind w:left="-108"/>
              <w:rPr>
                <w:rFonts w:ascii="Seravek Light" w:hAnsi="Seravek Light"/>
                <w:i/>
                <w:iCs/>
              </w:rPr>
            </w:pPr>
            <w:ins w:id="32" w:author="Amir Ismail Bin Abdul Kadar" w:date="2022-05-17T15:08:00Z">
              <w:del w:id="33" w:author="Mohd Rizaira Bin Abd Latib" w:date="2022-05-18T14:27:00Z">
                <w:r w:rsidDel="00557DCF">
                  <w:rPr>
                    <w:rFonts w:ascii="Seravek Light" w:hAnsi="Seravek Light"/>
                    <w:i/>
                    <w:iCs/>
                    <w:sz w:val="20"/>
                    <w:szCs w:val="20"/>
                  </w:rPr>
                  <w:delText>(</w:delText>
                </w:r>
              </w:del>
            </w:ins>
            <w:del w:id="34" w:author="Mohd Rizaira Bin Abd Latib" w:date="2022-05-18T14:27:00Z">
              <w:r w:rsidR="00AE3026" w:rsidRPr="005B305E" w:rsidDel="00557DCF">
                <w:rPr>
                  <w:rFonts w:ascii="Seravek Light" w:hAnsi="Seravek Light"/>
                  <w:i/>
                  <w:iCs/>
                  <w:sz w:val="20"/>
                  <w:szCs w:val="20"/>
                </w:rPr>
                <w:delText>Alamat</w:delText>
              </w:r>
            </w:del>
            <w:ins w:id="35" w:author="Amir Ismail Bin Abdul Kadar" w:date="2022-05-17T15:08:00Z">
              <w:del w:id="36" w:author="Mohd Rizaira Bin Abd Latib" w:date="2022-05-18T14:27:00Z">
                <w:r w:rsidDel="00557DCF">
                  <w:rPr>
                    <w:rFonts w:ascii="Seravek Light" w:hAnsi="Seravek Light"/>
                    <w:i/>
                    <w:iCs/>
                    <w:sz w:val="20"/>
                    <w:szCs w:val="20"/>
                  </w:rPr>
                  <w:delText>)</w:delText>
                </w:r>
              </w:del>
            </w:ins>
          </w:p>
        </w:tc>
        <w:tc>
          <w:tcPr>
            <w:tcW w:w="325" w:type="dxa"/>
            <w:tcBorders>
              <w:top w:val="nil"/>
              <w:left w:val="nil"/>
              <w:bottom w:val="nil"/>
              <w:right w:val="nil"/>
            </w:tcBorders>
            <w:vAlign w:val="center"/>
            <w:tcPrChange w:id="37" w:author="Mohd Rizaira Bin Abd Latib" w:date="2022-05-18T14:53:00Z">
              <w:tcPr>
                <w:tcW w:w="325" w:type="dxa"/>
                <w:gridSpan w:val="2"/>
                <w:tcBorders>
                  <w:top w:val="nil"/>
                  <w:left w:val="nil"/>
                  <w:bottom w:val="nil"/>
                  <w:right w:val="nil"/>
                </w:tcBorders>
                <w:vAlign w:val="center"/>
              </w:tcPr>
            </w:tcPrChange>
          </w:tcPr>
          <w:p w14:paraId="7E694458" w14:textId="17D25848" w:rsidR="00AE3026" w:rsidRDefault="00AE3026" w:rsidP="00AE3026">
            <w:pPr>
              <w:jc w:val="center"/>
              <w:rPr>
                <w:rFonts w:ascii="Seravek Light" w:hAnsi="Seravek Light"/>
              </w:rPr>
            </w:pPr>
            <w:r>
              <w:rPr>
                <w:rFonts w:ascii="Seravek Light" w:hAnsi="Seravek Light"/>
              </w:rPr>
              <w:t>:</w:t>
            </w:r>
          </w:p>
        </w:tc>
        <w:tc>
          <w:tcPr>
            <w:tcW w:w="6389" w:type="dxa"/>
            <w:tcBorders>
              <w:top w:val="nil"/>
              <w:left w:val="nil"/>
              <w:right w:val="nil"/>
            </w:tcBorders>
            <w:vAlign w:val="bottom"/>
            <w:tcPrChange w:id="38" w:author="Mohd Rizaira Bin Abd Latib" w:date="2022-05-18T14:53:00Z">
              <w:tcPr>
                <w:tcW w:w="6389" w:type="dxa"/>
                <w:gridSpan w:val="2"/>
                <w:tcBorders>
                  <w:top w:val="nil"/>
                  <w:left w:val="nil"/>
                  <w:right w:val="nil"/>
                </w:tcBorders>
                <w:vAlign w:val="bottom"/>
              </w:tcPr>
            </w:tcPrChange>
          </w:tcPr>
          <w:p w14:paraId="276FE6F2" w14:textId="77777777" w:rsidR="00AE3026" w:rsidRDefault="00AE3026" w:rsidP="00C679A7">
            <w:pPr>
              <w:ind w:left="-106"/>
              <w:rPr>
                <w:rFonts w:ascii="Seravek Light" w:hAnsi="Seravek Light"/>
              </w:rPr>
              <w:pPrChange w:id="39" w:author="Mohd Rizaira Bin Abd Latib" w:date="2022-05-18T14:53:00Z">
                <w:pPr/>
              </w:pPrChange>
            </w:pPr>
          </w:p>
        </w:tc>
      </w:tr>
      <w:tr w:rsidR="00AE3026" w14:paraId="5A57263A" w14:textId="77777777" w:rsidTr="0048325B">
        <w:tblPrEx>
          <w:tblW w:w="0" w:type="auto"/>
          <w:tblPrExChange w:id="40" w:author="Mohd Rizaira Bin Abd Latib" w:date="2022-05-18T14:53:00Z">
            <w:tblPrEx>
              <w:tblW w:w="0" w:type="auto"/>
            </w:tblPrEx>
          </w:tblPrExChange>
        </w:tblPrEx>
        <w:trPr>
          <w:trHeight w:val="567"/>
          <w:trPrChange w:id="41" w:author="Mohd Rizaira Bin Abd Latib" w:date="2022-05-18T14:53:00Z">
            <w:trPr>
              <w:gridAfter w:val="0"/>
              <w:trHeight w:val="442"/>
            </w:trPr>
          </w:trPrChange>
        </w:trPr>
        <w:tc>
          <w:tcPr>
            <w:tcW w:w="3356" w:type="dxa"/>
            <w:vMerge/>
            <w:tcBorders>
              <w:left w:val="nil"/>
              <w:right w:val="nil"/>
            </w:tcBorders>
            <w:vAlign w:val="bottom"/>
            <w:tcPrChange w:id="42" w:author="Mohd Rizaira Bin Abd Latib" w:date="2022-05-18T14:53:00Z">
              <w:tcPr>
                <w:tcW w:w="3356" w:type="dxa"/>
                <w:gridSpan w:val="2"/>
                <w:vMerge/>
                <w:tcBorders>
                  <w:left w:val="nil"/>
                  <w:right w:val="nil"/>
                </w:tcBorders>
                <w:vAlign w:val="bottom"/>
              </w:tcPr>
            </w:tcPrChange>
          </w:tcPr>
          <w:p w14:paraId="4C824981" w14:textId="77777777" w:rsidR="00AE3026" w:rsidRDefault="00AE3026" w:rsidP="00AE3026">
            <w:pPr>
              <w:rPr>
                <w:rFonts w:ascii="Seravek Light" w:hAnsi="Seravek Light"/>
              </w:rPr>
            </w:pPr>
          </w:p>
        </w:tc>
        <w:tc>
          <w:tcPr>
            <w:tcW w:w="325" w:type="dxa"/>
            <w:tcBorders>
              <w:top w:val="nil"/>
              <w:left w:val="nil"/>
              <w:bottom w:val="nil"/>
              <w:right w:val="nil"/>
            </w:tcBorders>
            <w:vAlign w:val="center"/>
            <w:tcPrChange w:id="43" w:author="Mohd Rizaira Bin Abd Latib" w:date="2022-05-18T14:53:00Z">
              <w:tcPr>
                <w:tcW w:w="325" w:type="dxa"/>
                <w:gridSpan w:val="2"/>
                <w:tcBorders>
                  <w:top w:val="nil"/>
                  <w:left w:val="nil"/>
                  <w:bottom w:val="nil"/>
                  <w:right w:val="nil"/>
                </w:tcBorders>
                <w:vAlign w:val="center"/>
              </w:tcPr>
            </w:tcPrChange>
          </w:tcPr>
          <w:p w14:paraId="3D4AC78F" w14:textId="77777777" w:rsidR="00AE3026" w:rsidRDefault="00AE3026" w:rsidP="00AE3026">
            <w:pPr>
              <w:jc w:val="center"/>
              <w:rPr>
                <w:rFonts w:ascii="Seravek Light" w:hAnsi="Seravek Light"/>
              </w:rPr>
            </w:pPr>
          </w:p>
        </w:tc>
        <w:tc>
          <w:tcPr>
            <w:tcW w:w="6389" w:type="dxa"/>
            <w:tcBorders>
              <w:left w:val="nil"/>
              <w:right w:val="nil"/>
            </w:tcBorders>
            <w:vAlign w:val="bottom"/>
            <w:tcPrChange w:id="44" w:author="Mohd Rizaira Bin Abd Latib" w:date="2022-05-18T14:53:00Z">
              <w:tcPr>
                <w:tcW w:w="6389" w:type="dxa"/>
                <w:gridSpan w:val="2"/>
                <w:tcBorders>
                  <w:left w:val="nil"/>
                  <w:right w:val="nil"/>
                </w:tcBorders>
                <w:vAlign w:val="bottom"/>
              </w:tcPr>
            </w:tcPrChange>
          </w:tcPr>
          <w:p w14:paraId="78D68FCA" w14:textId="77777777" w:rsidR="00AE3026" w:rsidRDefault="00AE3026" w:rsidP="00C679A7">
            <w:pPr>
              <w:ind w:left="-106"/>
              <w:rPr>
                <w:rFonts w:ascii="Seravek Light" w:hAnsi="Seravek Light"/>
              </w:rPr>
              <w:pPrChange w:id="45" w:author="Mohd Rizaira Bin Abd Latib" w:date="2022-05-18T14:53:00Z">
                <w:pPr/>
              </w:pPrChange>
            </w:pPr>
          </w:p>
        </w:tc>
      </w:tr>
      <w:tr w:rsidR="00AE3026" w14:paraId="797619C9" w14:textId="77777777" w:rsidTr="0048325B">
        <w:tblPrEx>
          <w:tblW w:w="0" w:type="auto"/>
          <w:tblPrExChange w:id="46" w:author="Mohd Rizaira Bin Abd Latib" w:date="2022-05-18T14:53:00Z">
            <w:tblPrEx>
              <w:tblW w:w="0" w:type="auto"/>
            </w:tblPrEx>
          </w:tblPrExChange>
        </w:tblPrEx>
        <w:trPr>
          <w:trHeight w:val="567"/>
          <w:trPrChange w:id="47" w:author="Mohd Rizaira Bin Abd Latib" w:date="2022-05-18T14:53:00Z">
            <w:trPr>
              <w:gridAfter w:val="0"/>
              <w:trHeight w:val="406"/>
            </w:trPr>
          </w:trPrChange>
        </w:trPr>
        <w:tc>
          <w:tcPr>
            <w:tcW w:w="3356" w:type="dxa"/>
            <w:vMerge/>
            <w:tcBorders>
              <w:left w:val="nil"/>
              <w:right w:val="nil"/>
            </w:tcBorders>
            <w:vAlign w:val="bottom"/>
            <w:tcPrChange w:id="48" w:author="Mohd Rizaira Bin Abd Latib" w:date="2022-05-18T14:53:00Z">
              <w:tcPr>
                <w:tcW w:w="3356" w:type="dxa"/>
                <w:gridSpan w:val="2"/>
                <w:vMerge/>
                <w:tcBorders>
                  <w:left w:val="nil"/>
                  <w:right w:val="nil"/>
                </w:tcBorders>
                <w:vAlign w:val="bottom"/>
              </w:tcPr>
            </w:tcPrChange>
          </w:tcPr>
          <w:p w14:paraId="335FA2E9" w14:textId="77777777" w:rsidR="00AE3026" w:rsidRDefault="00AE3026" w:rsidP="00AE3026">
            <w:pPr>
              <w:rPr>
                <w:rFonts w:ascii="Seravek Light" w:hAnsi="Seravek Light"/>
              </w:rPr>
            </w:pPr>
          </w:p>
        </w:tc>
        <w:tc>
          <w:tcPr>
            <w:tcW w:w="325" w:type="dxa"/>
            <w:tcBorders>
              <w:top w:val="nil"/>
              <w:left w:val="nil"/>
              <w:bottom w:val="nil"/>
              <w:right w:val="nil"/>
            </w:tcBorders>
            <w:vAlign w:val="center"/>
            <w:tcPrChange w:id="49" w:author="Mohd Rizaira Bin Abd Latib" w:date="2022-05-18T14:53:00Z">
              <w:tcPr>
                <w:tcW w:w="325" w:type="dxa"/>
                <w:gridSpan w:val="2"/>
                <w:tcBorders>
                  <w:top w:val="nil"/>
                  <w:left w:val="nil"/>
                  <w:bottom w:val="nil"/>
                  <w:right w:val="nil"/>
                </w:tcBorders>
                <w:vAlign w:val="center"/>
              </w:tcPr>
            </w:tcPrChange>
          </w:tcPr>
          <w:p w14:paraId="76F9969D" w14:textId="77777777" w:rsidR="00AE3026" w:rsidRDefault="00AE3026" w:rsidP="00AE3026">
            <w:pPr>
              <w:jc w:val="center"/>
              <w:rPr>
                <w:rFonts w:ascii="Seravek Light" w:hAnsi="Seravek Light"/>
              </w:rPr>
            </w:pPr>
          </w:p>
        </w:tc>
        <w:tc>
          <w:tcPr>
            <w:tcW w:w="6389" w:type="dxa"/>
            <w:tcBorders>
              <w:left w:val="nil"/>
              <w:right w:val="nil"/>
            </w:tcBorders>
            <w:vAlign w:val="bottom"/>
            <w:tcPrChange w:id="50" w:author="Mohd Rizaira Bin Abd Latib" w:date="2022-05-18T14:53:00Z">
              <w:tcPr>
                <w:tcW w:w="6389" w:type="dxa"/>
                <w:gridSpan w:val="2"/>
                <w:tcBorders>
                  <w:left w:val="nil"/>
                  <w:right w:val="nil"/>
                </w:tcBorders>
                <w:vAlign w:val="bottom"/>
              </w:tcPr>
            </w:tcPrChange>
          </w:tcPr>
          <w:p w14:paraId="6013FA4C" w14:textId="77777777" w:rsidR="00AE3026" w:rsidRDefault="00AE3026" w:rsidP="00C679A7">
            <w:pPr>
              <w:ind w:left="-106"/>
              <w:rPr>
                <w:rFonts w:ascii="Seravek Light" w:hAnsi="Seravek Light"/>
              </w:rPr>
              <w:pPrChange w:id="51" w:author="Mohd Rizaira Bin Abd Latib" w:date="2022-05-18T14:53:00Z">
                <w:pPr/>
              </w:pPrChange>
            </w:pPr>
          </w:p>
        </w:tc>
      </w:tr>
      <w:tr w:rsidR="00AE3026" w14:paraId="559AB905" w14:textId="77777777" w:rsidTr="0048325B">
        <w:tblPrEx>
          <w:tblW w:w="0" w:type="auto"/>
          <w:tblPrExChange w:id="52" w:author="Mohd Rizaira Bin Abd Latib" w:date="2022-05-18T14:53:00Z">
            <w:tblPrEx>
              <w:tblW w:w="0" w:type="auto"/>
            </w:tblPrEx>
          </w:tblPrExChange>
        </w:tblPrEx>
        <w:trPr>
          <w:trHeight w:val="567"/>
          <w:trPrChange w:id="53" w:author="Mohd Rizaira Bin Abd Latib" w:date="2022-05-18T14:53:00Z">
            <w:trPr>
              <w:gridAfter w:val="0"/>
              <w:trHeight w:val="427"/>
            </w:trPr>
          </w:trPrChange>
        </w:trPr>
        <w:tc>
          <w:tcPr>
            <w:tcW w:w="3356" w:type="dxa"/>
            <w:vMerge/>
            <w:tcBorders>
              <w:left w:val="nil"/>
              <w:bottom w:val="nil"/>
              <w:right w:val="nil"/>
            </w:tcBorders>
            <w:vAlign w:val="bottom"/>
            <w:tcPrChange w:id="54" w:author="Mohd Rizaira Bin Abd Latib" w:date="2022-05-18T14:53:00Z">
              <w:tcPr>
                <w:tcW w:w="3356" w:type="dxa"/>
                <w:gridSpan w:val="2"/>
                <w:vMerge/>
                <w:tcBorders>
                  <w:left w:val="nil"/>
                  <w:bottom w:val="nil"/>
                  <w:right w:val="nil"/>
                </w:tcBorders>
                <w:vAlign w:val="bottom"/>
              </w:tcPr>
            </w:tcPrChange>
          </w:tcPr>
          <w:p w14:paraId="4FE5A9B3" w14:textId="77777777" w:rsidR="00AE3026" w:rsidRDefault="00AE3026" w:rsidP="00AE3026">
            <w:pPr>
              <w:rPr>
                <w:rFonts w:ascii="Seravek Light" w:hAnsi="Seravek Light"/>
              </w:rPr>
            </w:pPr>
          </w:p>
        </w:tc>
        <w:tc>
          <w:tcPr>
            <w:tcW w:w="325" w:type="dxa"/>
            <w:tcBorders>
              <w:top w:val="nil"/>
              <w:left w:val="nil"/>
              <w:bottom w:val="nil"/>
              <w:right w:val="nil"/>
            </w:tcBorders>
            <w:vAlign w:val="center"/>
            <w:tcPrChange w:id="55" w:author="Mohd Rizaira Bin Abd Latib" w:date="2022-05-18T14:53:00Z">
              <w:tcPr>
                <w:tcW w:w="325" w:type="dxa"/>
                <w:gridSpan w:val="2"/>
                <w:tcBorders>
                  <w:top w:val="nil"/>
                  <w:left w:val="nil"/>
                  <w:bottom w:val="nil"/>
                  <w:right w:val="nil"/>
                </w:tcBorders>
                <w:vAlign w:val="center"/>
              </w:tcPr>
            </w:tcPrChange>
          </w:tcPr>
          <w:p w14:paraId="38AC0FEB" w14:textId="77777777" w:rsidR="00AE3026" w:rsidRDefault="00AE3026" w:rsidP="00AE3026">
            <w:pPr>
              <w:jc w:val="center"/>
              <w:rPr>
                <w:rFonts w:ascii="Seravek Light" w:hAnsi="Seravek Light"/>
              </w:rPr>
            </w:pPr>
          </w:p>
        </w:tc>
        <w:tc>
          <w:tcPr>
            <w:tcW w:w="6389" w:type="dxa"/>
            <w:tcBorders>
              <w:left w:val="nil"/>
              <w:right w:val="nil"/>
            </w:tcBorders>
            <w:vAlign w:val="bottom"/>
            <w:tcPrChange w:id="56" w:author="Mohd Rizaira Bin Abd Latib" w:date="2022-05-18T14:53:00Z">
              <w:tcPr>
                <w:tcW w:w="6389" w:type="dxa"/>
                <w:gridSpan w:val="2"/>
                <w:tcBorders>
                  <w:left w:val="nil"/>
                  <w:right w:val="nil"/>
                </w:tcBorders>
                <w:vAlign w:val="bottom"/>
              </w:tcPr>
            </w:tcPrChange>
          </w:tcPr>
          <w:p w14:paraId="3BEB86AF" w14:textId="77777777" w:rsidR="00AE3026" w:rsidRDefault="00AE3026" w:rsidP="00C679A7">
            <w:pPr>
              <w:ind w:left="-106"/>
              <w:rPr>
                <w:rFonts w:ascii="Seravek Light" w:hAnsi="Seravek Light"/>
              </w:rPr>
              <w:pPrChange w:id="57" w:author="Mohd Rizaira Bin Abd Latib" w:date="2022-05-18T14:53:00Z">
                <w:pPr/>
              </w:pPrChange>
            </w:pPr>
          </w:p>
        </w:tc>
      </w:tr>
    </w:tbl>
    <w:p w14:paraId="43664D14" w14:textId="15CF3883" w:rsidR="003C10F0" w:rsidRDefault="003C10F0">
      <w:pPr>
        <w:rPr>
          <w:rFonts w:ascii="Seravek Light" w:hAnsi="Seravek Light"/>
        </w:rPr>
      </w:pPr>
    </w:p>
    <w:p w14:paraId="1D39CA78" w14:textId="5B3E6222" w:rsidR="00AE3026" w:rsidRDefault="00AE3026" w:rsidP="00AE3026">
      <w:pPr>
        <w:spacing w:after="0" w:line="276" w:lineRule="auto"/>
        <w:rPr>
          <w:rFonts w:ascii="Seravek Light" w:hAnsi="Seravek Light"/>
          <w:b/>
          <w:bCs/>
        </w:rPr>
      </w:pPr>
      <w:del w:id="58" w:author="Mohd Rizaira Bin Abd Latib" w:date="2022-05-18T14:27:00Z">
        <w:r w:rsidDel="001E7BCA">
          <w:rPr>
            <w:rFonts w:ascii="Seravek Light" w:hAnsi="Seravek Light"/>
            <w:b/>
            <w:bCs/>
          </w:rPr>
          <w:delText>CHIEF OFFICER EXECUTIVE (“CEO”)</w:delText>
        </w:r>
      </w:del>
      <w:ins w:id="59" w:author="Mohd Rizaira Bin Abd Latib" w:date="2022-05-18T14:27:00Z">
        <w:r w:rsidR="001E7BCA">
          <w:rPr>
            <w:rFonts w:ascii="Seravek Light" w:hAnsi="Seravek Light"/>
            <w:b/>
            <w:bCs/>
          </w:rPr>
          <w:t>KETUA PENGAWAI EKSEKUTIF</w:t>
        </w:r>
      </w:ins>
    </w:p>
    <w:p w14:paraId="0E37791F" w14:textId="1DD7646D" w:rsidR="00AE3026" w:rsidRDefault="00AE3026" w:rsidP="00AE3026">
      <w:pPr>
        <w:spacing w:after="0" w:line="276" w:lineRule="auto"/>
        <w:rPr>
          <w:rFonts w:ascii="Seravek Light" w:hAnsi="Seravek Light"/>
        </w:rPr>
      </w:pPr>
      <w:r>
        <w:rPr>
          <w:rFonts w:ascii="Seravek Light" w:hAnsi="Seravek Light"/>
        </w:rPr>
        <w:t>PENGURUSAN AIR SELANGOR SDN BHD</w:t>
      </w:r>
    </w:p>
    <w:p w14:paraId="6B3460F8" w14:textId="2B8E7F7C" w:rsidR="00AE3026" w:rsidRDefault="00214709" w:rsidP="00AE3026">
      <w:pPr>
        <w:spacing w:after="0" w:line="276" w:lineRule="auto"/>
        <w:rPr>
          <w:rFonts w:ascii="Seravek Light" w:hAnsi="Seravek Light"/>
        </w:rPr>
      </w:pPr>
      <w:r>
        <w:rPr>
          <w:rFonts w:ascii="Seravek Light" w:hAnsi="Seravek Light"/>
        </w:rPr>
        <w:t xml:space="preserve">Ibu </w:t>
      </w:r>
      <w:proofErr w:type="spellStart"/>
      <w:r>
        <w:rPr>
          <w:rFonts w:ascii="Seravek Light" w:hAnsi="Seravek Light"/>
        </w:rPr>
        <w:t>Pejabat</w:t>
      </w:r>
      <w:proofErr w:type="spellEnd"/>
      <w:r>
        <w:rPr>
          <w:rFonts w:ascii="Seravek Light" w:hAnsi="Seravek Light"/>
        </w:rPr>
        <w:t xml:space="preserve"> AIR SELANGOR,</w:t>
      </w:r>
    </w:p>
    <w:p w14:paraId="14BD780A" w14:textId="769090AB" w:rsidR="00214709" w:rsidRDefault="00214709" w:rsidP="00AE3026">
      <w:pPr>
        <w:spacing w:after="0" w:line="276" w:lineRule="auto"/>
        <w:rPr>
          <w:rFonts w:ascii="Seravek Light" w:hAnsi="Seravek Light"/>
        </w:rPr>
      </w:pPr>
      <w:r>
        <w:rPr>
          <w:rFonts w:ascii="Seravek Light" w:hAnsi="Seravek Light"/>
        </w:rPr>
        <w:t>Jalan Pantai Baharu,</w:t>
      </w:r>
    </w:p>
    <w:p w14:paraId="230AF259" w14:textId="1680AC41" w:rsidR="00214709" w:rsidRDefault="00214709" w:rsidP="00AE3026">
      <w:pPr>
        <w:spacing w:after="0" w:line="276" w:lineRule="auto"/>
        <w:rPr>
          <w:rFonts w:ascii="Seravek Light" w:hAnsi="Seravek Light"/>
        </w:rPr>
      </w:pPr>
      <w:r>
        <w:rPr>
          <w:rFonts w:ascii="Seravek Light" w:hAnsi="Seravek Light"/>
        </w:rPr>
        <w:t>59200 Kuala Lumpur</w:t>
      </w:r>
    </w:p>
    <w:p w14:paraId="615D01C4" w14:textId="4819B955" w:rsidR="00214709" w:rsidRDefault="00214709" w:rsidP="00AE3026">
      <w:pPr>
        <w:spacing w:after="0" w:line="276" w:lineRule="auto"/>
        <w:rPr>
          <w:rFonts w:ascii="Seravek Light" w:hAnsi="Seravek Light"/>
        </w:rPr>
      </w:pPr>
    </w:p>
    <w:p w14:paraId="1DE7D8C2" w14:textId="683ADBDE" w:rsidR="00214709" w:rsidRDefault="00214709" w:rsidP="00AE3026">
      <w:pPr>
        <w:spacing w:after="0" w:line="276" w:lineRule="auto"/>
        <w:rPr>
          <w:rFonts w:ascii="Seravek Light" w:hAnsi="Seravek Light"/>
        </w:rPr>
      </w:pPr>
      <w:r>
        <w:rPr>
          <w:rFonts w:ascii="Seravek Light" w:hAnsi="Seravek Light"/>
        </w:rPr>
        <w:t>Tuan,</w:t>
      </w:r>
    </w:p>
    <w:p w14:paraId="3511D487" w14:textId="081302B5" w:rsidR="00214709" w:rsidRDefault="00214709" w:rsidP="00AE3026">
      <w:pPr>
        <w:spacing w:after="0" w:line="276" w:lineRule="auto"/>
        <w:rPr>
          <w:rFonts w:ascii="Seravek Light" w:hAnsi="Seravek Light"/>
        </w:rPr>
      </w:pPr>
    </w:p>
    <w:p w14:paraId="5E97A849" w14:textId="77777777" w:rsidR="00610C5D" w:rsidRDefault="001E7BCA" w:rsidP="00AE3026">
      <w:pPr>
        <w:spacing w:after="0" w:line="276" w:lineRule="auto"/>
        <w:rPr>
          <w:ins w:id="60" w:author="Mohd Rizaira Bin Abd Latib" w:date="2022-05-18T14:28:00Z"/>
          <w:rFonts w:ascii="Seravek Light" w:hAnsi="Seravek Light"/>
          <w:b/>
          <w:bCs/>
          <w:u w:val="single"/>
        </w:rPr>
      </w:pPr>
      <w:ins w:id="61" w:author="Mohd Rizaira Bin Abd Latib" w:date="2022-05-18T14:27:00Z">
        <w:r>
          <w:rPr>
            <w:rFonts w:ascii="Seravek Light" w:hAnsi="Seravek Light"/>
            <w:b/>
            <w:bCs/>
            <w:u w:val="single"/>
          </w:rPr>
          <w:t>MAKLUMAT LATAR BELAKANG</w:t>
        </w:r>
      </w:ins>
      <w:ins w:id="62" w:author="Mohd Rizaira Bin Abd Latib" w:date="2022-05-18T14:28:00Z">
        <w:r>
          <w:rPr>
            <w:rFonts w:ascii="Seravek Light" w:hAnsi="Seravek Light"/>
            <w:b/>
            <w:bCs/>
            <w:u w:val="single"/>
          </w:rPr>
          <w:t>, KEWANGAN, DAN TEKNIKAL PE</w:t>
        </w:r>
        <w:r w:rsidR="00610C5D">
          <w:rPr>
            <w:rFonts w:ascii="Seravek Light" w:hAnsi="Seravek Light"/>
            <w:b/>
            <w:bCs/>
            <w:u w:val="single"/>
          </w:rPr>
          <w:t>TENDER</w:t>
        </w:r>
      </w:ins>
    </w:p>
    <w:p w14:paraId="5C5B8E0D" w14:textId="482820E4" w:rsidR="00214709" w:rsidRPr="00610C5D" w:rsidDel="00610C5D" w:rsidRDefault="00610C5D" w:rsidP="00610C5D">
      <w:pPr>
        <w:spacing w:after="0" w:line="276" w:lineRule="auto"/>
        <w:rPr>
          <w:del w:id="63" w:author="Mohd Rizaira Bin Abd Latib" w:date="2022-05-18T14:28:00Z"/>
          <w:rFonts w:ascii="Seravek Light" w:hAnsi="Seravek Light"/>
          <w:i/>
          <w:iCs/>
          <w:sz w:val="20"/>
          <w:szCs w:val="20"/>
          <w:rPrChange w:id="64" w:author="Mohd Rizaira Bin Abd Latib" w:date="2022-05-18T14:28:00Z">
            <w:rPr>
              <w:del w:id="65" w:author="Mohd Rizaira Bin Abd Latib" w:date="2022-05-18T14:28:00Z"/>
              <w:rFonts w:ascii="Seravek Light" w:hAnsi="Seravek Light"/>
              <w:b/>
              <w:bCs/>
              <w:u w:val="single"/>
            </w:rPr>
          </w:rPrChange>
        </w:rPr>
        <w:pPrChange w:id="66" w:author="Mohd Rizaira Bin Abd Latib" w:date="2022-05-18T14:28:00Z">
          <w:pPr>
            <w:spacing w:after="0" w:line="276" w:lineRule="auto"/>
          </w:pPr>
        </w:pPrChange>
      </w:pPr>
      <w:ins w:id="67" w:author="Mohd Rizaira Bin Abd Latib" w:date="2022-05-18T14:28:00Z">
        <w:r w:rsidRPr="00610C5D">
          <w:rPr>
            <w:rFonts w:ascii="Seravek Light" w:hAnsi="Seravek Light"/>
            <w:i/>
            <w:iCs/>
            <w:sz w:val="20"/>
            <w:szCs w:val="20"/>
            <w:rPrChange w:id="68" w:author="Mohd Rizaira Bin Abd Latib" w:date="2022-05-18T14:28:00Z">
              <w:rPr>
                <w:rFonts w:ascii="Seravek Light" w:hAnsi="Seravek Light"/>
                <w:b/>
                <w:bCs/>
                <w:u w:val="single"/>
              </w:rPr>
            </w:rPrChange>
          </w:rPr>
          <w:t>(</w:t>
        </w:r>
      </w:ins>
      <w:r w:rsidR="00214709" w:rsidRPr="00610C5D">
        <w:rPr>
          <w:rFonts w:ascii="Seravek Light" w:hAnsi="Seravek Light"/>
          <w:i/>
          <w:iCs/>
          <w:sz w:val="20"/>
          <w:szCs w:val="20"/>
          <w:rPrChange w:id="69" w:author="Mohd Rizaira Bin Abd Latib" w:date="2022-05-18T14:28:00Z">
            <w:rPr>
              <w:rFonts w:ascii="Seravek Light" w:hAnsi="Seravek Light"/>
              <w:b/>
              <w:bCs/>
              <w:u w:val="single"/>
            </w:rPr>
          </w:rPrChange>
        </w:rPr>
        <w:t>TENDERER'S BACKGROUND, FINANCIAL AND TECHNICAL INFORMATION</w:t>
      </w:r>
      <w:ins w:id="70" w:author="Mohd Rizaira Bin Abd Latib" w:date="2022-05-18T14:28:00Z">
        <w:r w:rsidRPr="00610C5D">
          <w:rPr>
            <w:rFonts w:ascii="Seravek Light" w:hAnsi="Seravek Light"/>
            <w:i/>
            <w:iCs/>
            <w:sz w:val="20"/>
            <w:szCs w:val="20"/>
            <w:rPrChange w:id="71" w:author="Mohd Rizaira Bin Abd Latib" w:date="2022-05-18T14:28:00Z">
              <w:rPr>
                <w:rFonts w:ascii="Seravek Light" w:hAnsi="Seravek Light"/>
                <w:b/>
                <w:bCs/>
                <w:u w:val="single"/>
              </w:rPr>
            </w:rPrChange>
          </w:rPr>
          <w:t>)</w:t>
        </w:r>
      </w:ins>
    </w:p>
    <w:p w14:paraId="29FE8614" w14:textId="250AFDA9" w:rsidR="00214709" w:rsidRPr="00112BCE" w:rsidRDefault="00112BCE" w:rsidP="00610C5D">
      <w:pPr>
        <w:spacing w:after="0" w:line="276" w:lineRule="auto"/>
        <w:rPr>
          <w:rFonts w:ascii="Seravek Light" w:hAnsi="Seravek Light"/>
          <w:i/>
          <w:iCs/>
          <w:rPrChange w:id="72" w:author="Amir Ismail Bin Abdul Kadar" w:date="2022-05-17T15:07:00Z">
            <w:rPr>
              <w:rFonts w:ascii="Seravek Light" w:hAnsi="Seravek Light"/>
              <w:b/>
              <w:bCs/>
              <w:i/>
              <w:iCs/>
              <w:u w:val="single"/>
            </w:rPr>
          </w:rPrChange>
        </w:rPr>
      </w:pPr>
      <w:ins w:id="73" w:author="Amir Ismail Bin Abdul Kadar" w:date="2022-05-17T15:07:00Z">
        <w:del w:id="74" w:author="Mohd Rizaira Bin Abd Latib" w:date="2022-05-18T14:28:00Z">
          <w:r w:rsidDel="00610C5D">
            <w:rPr>
              <w:rFonts w:ascii="Seravek Light" w:hAnsi="Seravek Light"/>
              <w:i/>
              <w:iCs/>
            </w:rPr>
            <w:delText>(</w:delText>
          </w:r>
        </w:del>
      </w:ins>
      <w:del w:id="75" w:author="Mohd Rizaira Bin Abd Latib" w:date="2022-05-18T14:28:00Z">
        <w:r w:rsidR="00214709" w:rsidRPr="00112BCE" w:rsidDel="00610C5D">
          <w:rPr>
            <w:rFonts w:ascii="Seravek Light" w:hAnsi="Seravek Light"/>
            <w:i/>
            <w:iCs/>
            <w:rPrChange w:id="76" w:author="Amir Ismail Bin Abdul Kadar" w:date="2022-05-17T15:07:00Z">
              <w:rPr>
                <w:rFonts w:ascii="Seravek Light" w:hAnsi="Seravek Light"/>
                <w:b/>
                <w:bCs/>
                <w:i/>
                <w:iCs/>
                <w:u w:val="single"/>
              </w:rPr>
            </w:rPrChange>
          </w:rPr>
          <w:delText>Maklumat Latar Belakang, Kewangan, dan Teknikal Petender</w:delText>
        </w:r>
      </w:del>
      <w:ins w:id="77" w:author="Amir Ismail Bin Abdul Kadar" w:date="2022-05-17T15:07:00Z">
        <w:del w:id="78" w:author="Mohd Rizaira Bin Abd Latib" w:date="2022-05-18T14:28:00Z">
          <w:r w:rsidDel="00610C5D">
            <w:rPr>
              <w:rFonts w:ascii="Seravek Light" w:hAnsi="Seravek Light"/>
              <w:i/>
              <w:iCs/>
            </w:rPr>
            <w:delText>)</w:delText>
          </w:r>
        </w:del>
      </w:ins>
    </w:p>
    <w:p w14:paraId="55507F48" w14:textId="0C2FD8AF" w:rsidR="00214709" w:rsidRDefault="00214709" w:rsidP="00AE3026">
      <w:pPr>
        <w:spacing w:after="0" w:line="276" w:lineRule="auto"/>
        <w:rPr>
          <w:rFonts w:ascii="Seravek Light" w:hAnsi="Seravek Light"/>
          <w:b/>
          <w:bCs/>
          <w:i/>
          <w:iCs/>
          <w:u w:val="single"/>
        </w:rPr>
      </w:pPr>
    </w:p>
    <w:p w14:paraId="6EEEF2A7" w14:textId="2ECD7FFE" w:rsidR="00214709" w:rsidRPr="00AD6E50" w:rsidDel="00AD6E50" w:rsidRDefault="00214709" w:rsidP="00AD6E50">
      <w:pPr>
        <w:pStyle w:val="ListParagraph"/>
        <w:numPr>
          <w:ilvl w:val="0"/>
          <w:numId w:val="3"/>
        </w:numPr>
        <w:jc w:val="both"/>
        <w:rPr>
          <w:moveFrom w:id="79" w:author="Mohd Rizaira Bin Abd Latib" w:date="2022-05-18T14:28:00Z"/>
          <w:rFonts w:ascii="Seravek Light" w:hAnsi="Seravek Light"/>
          <w:rPrChange w:id="80" w:author="Mohd Rizaira Bin Abd Latib" w:date="2022-05-18T14:29:00Z">
            <w:rPr>
              <w:moveFrom w:id="81" w:author="Mohd Rizaira Bin Abd Latib" w:date="2022-05-18T14:28:00Z"/>
            </w:rPr>
          </w:rPrChange>
        </w:rPr>
        <w:pPrChange w:id="82" w:author="Mohd Rizaira Bin Abd Latib" w:date="2022-05-18T14:29:00Z">
          <w:pPr>
            <w:pStyle w:val="ListParagraph"/>
            <w:numPr>
              <w:numId w:val="1"/>
            </w:numPr>
            <w:spacing w:after="0" w:line="276" w:lineRule="auto"/>
            <w:ind w:left="360" w:hanging="360"/>
            <w:jc w:val="both"/>
          </w:pPr>
        </w:pPrChange>
      </w:pPr>
      <w:moveFromRangeStart w:id="83" w:author="Mohd Rizaira Bin Abd Latib" w:date="2022-05-18T14:28:00Z" w:name="move103776550"/>
      <w:moveFrom w:id="84" w:author="Mohd Rizaira Bin Abd Latib" w:date="2022-05-18T14:28:00Z">
        <w:r w:rsidRPr="00AD6E50" w:rsidDel="00AD6E50">
          <w:rPr>
            <w:rFonts w:ascii="Seravek Light" w:hAnsi="Seravek Light"/>
            <w:rPrChange w:id="85" w:author="Mohd Rizaira Bin Abd Latib" w:date="2022-05-18T14:29:00Z">
              <w:rPr/>
            </w:rPrChange>
          </w:rPr>
          <w:t>We have carefully read all the instructions contained in the Instructions to Tenderers, including the instructions requiring us to submit information and documents on the above together with our tender documents when submitting this Tender to enable Pengurusan Air Selangor Sdn Bhd (“AIR SELANGOR”) evaluates our ability to perform the tendered work, during the Tender Evaluation.</w:t>
        </w:r>
      </w:moveFrom>
    </w:p>
    <w:moveFromRangeEnd w:id="83"/>
    <w:p w14:paraId="5FF2C334" w14:textId="540352E4" w:rsidR="00214709" w:rsidRPr="00AD6E50" w:rsidRDefault="00214709" w:rsidP="00AD6E50">
      <w:pPr>
        <w:pStyle w:val="ListParagraph"/>
        <w:numPr>
          <w:ilvl w:val="0"/>
          <w:numId w:val="3"/>
        </w:numPr>
        <w:spacing w:after="0"/>
        <w:jc w:val="both"/>
        <w:rPr>
          <w:ins w:id="86" w:author="Mohd Rizaira Bin Abd Latib" w:date="2022-05-18T14:28:00Z"/>
          <w:rFonts w:ascii="Seravek Light" w:hAnsi="Seravek Light"/>
          <w:rPrChange w:id="87" w:author="Mohd Rizaira Bin Abd Latib" w:date="2022-05-18T14:29:00Z">
            <w:rPr>
              <w:ins w:id="88" w:author="Mohd Rizaira Bin Abd Latib" w:date="2022-05-18T14:28:00Z"/>
              <w:i/>
              <w:iCs/>
            </w:rPr>
          </w:rPrChange>
        </w:rPr>
        <w:pPrChange w:id="89" w:author="Mohd Rizaira Bin Abd Latib" w:date="2022-05-18T14:29:00Z">
          <w:pPr>
            <w:pStyle w:val="ListParagraph"/>
            <w:spacing w:after="0" w:line="276" w:lineRule="auto"/>
            <w:ind w:left="360"/>
            <w:jc w:val="both"/>
          </w:pPr>
        </w:pPrChange>
      </w:pPr>
      <w:r w:rsidRPr="00AD6E50">
        <w:rPr>
          <w:rFonts w:ascii="Seravek Light" w:hAnsi="Seravek Light"/>
          <w:rPrChange w:id="90" w:author="Mohd Rizaira Bin Abd Latib" w:date="2022-05-18T14:29:00Z">
            <w:rPr>
              <w:i/>
              <w:iCs/>
            </w:rPr>
          </w:rPrChange>
        </w:rPr>
        <w:t xml:space="preserve">Kami </w:t>
      </w:r>
      <w:proofErr w:type="spellStart"/>
      <w:r w:rsidRPr="00AD6E50">
        <w:rPr>
          <w:rFonts w:ascii="Seravek Light" w:hAnsi="Seravek Light"/>
          <w:rPrChange w:id="91" w:author="Mohd Rizaira Bin Abd Latib" w:date="2022-05-18T14:29:00Z">
            <w:rPr>
              <w:i/>
              <w:iCs/>
            </w:rPr>
          </w:rPrChange>
        </w:rPr>
        <w:t>telah</w:t>
      </w:r>
      <w:proofErr w:type="spellEnd"/>
      <w:r w:rsidRPr="00AD6E50">
        <w:rPr>
          <w:rFonts w:ascii="Seravek Light" w:hAnsi="Seravek Light"/>
          <w:rPrChange w:id="92" w:author="Mohd Rizaira Bin Abd Latib" w:date="2022-05-18T14:29:00Z">
            <w:rPr>
              <w:i/>
              <w:iCs/>
            </w:rPr>
          </w:rPrChange>
        </w:rPr>
        <w:t xml:space="preserve"> </w:t>
      </w:r>
      <w:proofErr w:type="spellStart"/>
      <w:r w:rsidRPr="00AD6E50">
        <w:rPr>
          <w:rFonts w:ascii="Seravek Light" w:hAnsi="Seravek Light"/>
          <w:rPrChange w:id="93" w:author="Mohd Rizaira Bin Abd Latib" w:date="2022-05-18T14:29:00Z">
            <w:rPr>
              <w:i/>
              <w:iCs/>
            </w:rPr>
          </w:rPrChange>
        </w:rPr>
        <w:t>membaca</w:t>
      </w:r>
      <w:proofErr w:type="spellEnd"/>
      <w:r w:rsidRPr="00AD6E50">
        <w:rPr>
          <w:rFonts w:ascii="Seravek Light" w:hAnsi="Seravek Light"/>
          <w:rPrChange w:id="94" w:author="Mohd Rizaira Bin Abd Latib" w:date="2022-05-18T14:29:00Z">
            <w:rPr>
              <w:i/>
              <w:iCs/>
            </w:rPr>
          </w:rPrChange>
        </w:rPr>
        <w:t xml:space="preserve"> </w:t>
      </w:r>
      <w:proofErr w:type="spellStart"/>
      <w:r w:rsidRPr="00AD6E50">
        <w:rPr>
          <w:rFonts w:ascii="Seravek Light" w:hAnsi="Seravek Light"/>
          <w:rPrChange w:id="95" w:author="Mohd Rizaira Bin Abd Latib" w:date="2022-05-18T14:29:00Z">
            <w:rPr>
              <w:i/>
              <w:iCs/>
            </w:rPr>
          </w:rPrChange>
        </w:rPr>
        <w:t>dengan</w:t>
      </w:r>
      <w:proofErr w:type="spellEnd"/>
      <w:r w:rsidRPr="00AD6E50">
        <w:rPr>
          <w:rFonts w:ascii="Seravek Light" w:hAnsi="Seravek Light"/>
          <w:rPrChange w:id="96" w:author="Mohd Rizaira Bin Abd Latib" w:date="2022-05-18T14:29:00Z">
            <w:rPr>
              <w:i/>
              <w:iCs/>
            </w:rPr>
          </w:rPrChange>
        </w:rPr>
        <w:t xml:space="preserve"> </w:t>
      </w:r>
      <w:proofErr w:type="spellStart"/>
      <w:r w:rsidRPr="00AD6E50">
        <w:rPr>
          <w:rFonts w:ascii="Seravek Light" w:hAnsi="Seravek Light"/>
          <w:rPrChange w:id="97" w:author="Mohd Rizaira Bin Abd Latib" w:date="2022-05-18T14:29:00Z">
            <w:rPr>
              <w:i/>
              <w:iCs/>
            </w:rPr>
          </w:rPrChange>
        </w:rPr>
        <w:t>teliti</w:t>
      </w:r>
      <w:proofErr w:type="spellEnd"/>
      <w:r w:rsidRPr="00AD6E50">
        <w:rPr>
          <w:rFonts w:ascii="Seravek Light" w:hAnsi="Seravek Light"/>
          <w:rPrChange w:id="98" w:author="Mohd Rizaira Bin Abd Latib" w:date="2022-05-18T14:29:00Z">
            <w:rPr>
              <w:i/>
              <w:iCs/>
            </w:rPr>
          </w:rPrChange>
        </w:rPr>
        <w:t xml:space="preserve"> </w:t>
      </w:r>
      <w:proofErr w:type="spellStart"/>
      <w:r w:rsidRPr="00AD6E50">
        <w:rPr>
          <w:rFonts w:ascii="Seravek Light" w:hAnsi="Seravek Light"/>
          <w:rPrChange w:id="99" w:author="Mohd Rizaira Bin Abd Latib" w:date="2022-05-18T14:29:00Z">
            <w:rPr>
              <w:i/>
              <w:iCs/>
            </w:rPr>
          </w:rPrChange>
        </w:rPr>
        <w:t>semua</w:t>
      </w:r>
      <w:proofErr w:type="spellEnd"/>
      <w:r w:rsidRPr="00AD6E50">
        <w:rPr>
          <w:rFonts w:ascii="Seravek Light" w:hAnsi="Seravek Light"/>
          <w:rPrChange w:id="100" w:author="Mohd Rizaira Bin Abd Latib" w:date="2022-05-18T14:29:00Z">
            <w:rPr>
              <w:i/>
              <w:iCs/>
            </w:rPr>
          </w:rPrChange>
        </w:rPr>
        <w:t xml:space="preserve"> </w:t>
      </w:r>
      <w:proofErr w:type="spellStart"/>
      <w:r w:rsidRPr="00AD6E50">
        <w:rPr>
          <w:rFonts w:ascii="Seravek Light" w:hAnsi="Seravek Light"/>
          <w:rPrChange w:id="101" w:author="Mohd Rizaira Bin Abd Latib" w:date="2022-05-18T14:29:00Z">
            <w:rPr>
              <w:i/>
              <w:iCs/>
            </w:rPr>
          </w:rPrChange>
        </w:rPr>
        <w:t>arahan-arahan</w:t>
      </w:r>
      <w:proofErr w:type="spellEnd"/>
      <w:r w:rsidRPr="00AD6E50">
        <w:rPr>
          <w:rFonts w:ascii="Seravek Light" w:hAnsi="Seravek Light"/>
          <w:rPrChange w:id="102" w:author="Mohd Rizaira Bin Abd Latib" w:date="2022-05-18T14:29:00Z">
            <w:rPr>
              <w:i/>
              <w:iCs/>
            </w:rPr>
          </w:rPrChange>
        </w:rPr>
        <w:t xml:space="preserve"> yang </w:t>
      </w:r>
      <w:proofErr w:type="spellStart"/>
      <w:r w:rsidRPr="00AD6E50">
        <w:rPr>
          <w:rFonts w:ascii="Seravek Light" w:hAnsi="Seravek Light"/>
          <w:rPrChange w:id="103" w:author="Mohd Rizaira Bin Abd Latib" w:date="2022-05-18T14:29:00Z">
            <w:rPr>
              <w:i/>
              <w:iCs/>
            </w:rPr>
          </w:rPrChange>
        </w:rPr>
        <w:t>terkandung</w:t>
      </w:r>
      <w:proofErr w:type="spellEnd"/>
      <w:r w:rsidRPr="00AD6E50">
        <w:rPr>
          <w:rFonts w:ascii="Seravek Light" w:hAnsi="Seravek Light"/>
          <w:rPrChange w:id="104" w:author="Mohd Rizaira Bin Abd Latib" w:date="2022-05-18T14:29:00Z">
            <w:rPr>
              <w:i/>
              <w:iCs/>
            </w:rPr>
          </w:rPrChange>
        </w:rPr>
        <w:t xml:space="preserve"> </w:t>
      </w:r>
      <w:proofErr w:type="spellStart"/>
      <w:r w:rsidRPr="00AD6E50">
        <w:rPr>
          <w:rFonts w:ascii="Seravek Light" w:hAnsi="Seravek Light"/>
          <w:rPrChange w:id="105" w:author="Mohd Rizaira Bin Abd Latib" w:date="2022-05-18T14:29:00Z">
            <w:rPr>
              <w:i/>
              <w:iCs/>
            </w:rPr>
          </w:rPrChange>
        </w:rPr>
        <w:t>dalam</w:t>
      </w:r>
      <w:proofErr w:type="spellEnd"/>
      <w:r w:rsidRPr="00AD6E50">
        <w:rPr>
          <w:rFonts w:ascii="Seravek Light" w:hAnsi="Seravek Light"/>
          <w:rPrChange w:id="106" w:author="Mohd Rizaira Bin Abd Latib" w:date="2022-05-18T14:29:00Z">
            <w:rPr>
              <w:i/>
              <w:iCs/>
            </w:rPr>
          </w:rPrChange>
        </w:rPr>
        <w:t xml:space="preserve"> Arahan </w:t>
      </w:r>
      <w:proofErr w:type="spellStart"/>
      <w:r w:rsidRPr="00AD6E50">
        <w:rPr>
          <w:rFonts w:ascii="Seravek Light" w:hAnsi="Seravek Light"/>
          <w:rPrChange w:id="107" w:author="Mohd Rizaira Bin Abd Latib" w:date="2022-05-18T14:29:00Z">
            <w:rPr>
              <w:i/>
              <w:iCs/>
            </w:rPr>
          </w:rPrChange>
        </w:rPr>
        <w:t>Kepada</w:t>
      </w:r>
      <w:proofErr w:type="spellEnd"/>
      <w:r w:rsidRPr="00AD6E50">
        <w:rPr>
          <w:rFonts w:ascii="Seravek Light" w:hAnsi="Seravek Light"/>
          <w:rPrChange w:id="108" w:author="Mohd Rizaira Bin Abd Latib" w:date="2022-05-18T14:29:00Z">
            <w:rPr>
              <w:i/>
              <w:iCs/>
            </w:rPr>
          </w:rPrChange>
        </w:rPr>
        <w:t xml:space="preserve"> </w:t>
      </w:r>
      <w:proofErr w:type="spellStart"/>
      <w:r w:rsidRPr="00AD6E50">
        <w:rPr>
          <w:rFonts w:ascii="Seravek Light" w:hAnsi="Seravek Light"/>
          <w:rPrChange w:id="109" w:author="Mohd Rizaira Bin Abd Latib" w:date="2022-05-18T14:29:00Z">
            <w:rPr>
              <w:i/>
              <w:iCs/>
            </w:rPr>
          </w:rPrChange>
        </w:rPr>
        <w:t>Pentender</w:t>
      </w:r>
      <w:proofErr w:type="spellEnd"/>
      <w:r w:rsidRPr="00AD6E50">
        <w:rPr>
          <w:rFonts w:ascii="Seravek Light" w:hAnsi="Seravek Light"/>
          <w:rPrChange w:id="110" w:author="Mohd Rizaira Bin Abd Latib" w:date="2022-05-18T14:29:00Z">
            <w:rPr>
              <w:i/>
              <w:iCs/>
            </w:rPr>
          </w:rPrChange>
        </w:rPr>
        <w:t xml:space="preserve"> </w:t>
      </w:r>
      <w:proofErr w:type="spellStart"/>
      <w:r w:rsidRPr="00AD6E50">
        <w:rPr>
          <w:rFonts w:ascii="Seravek Light" w:hAnsi="Seravek Light"/>
          <w:rPrChange w:id="111" w:author="Mohd Rizaira Bin Abd Latib" w:date="2022-05-18T14:29:00Z">
            <w:rPr>
              <w:i/>
              <w:iCs/>
            </w:rPr>
          </w:rPrChange>
        </w:rPr>
        <w:t>termasuk</w:t>
      </w:r>
      <w:proofErr w:type="spellEnd"/>
      <w:r w:rsidRPr="00AD6E50">
        <w:rPr>
          <w:rFonts w:ascii="Seravek Light" w:hAnsi="Seravek Light"/>
          <w:rPrChange w:id="112" w:author="Mohd Rizaira Bin Abd Latib" w:date="2022-05-18T14:29:00Z">
            <w:rPr>
              <w:i/>
              <w:iCs/>
            </w:rPr>
          </w:rPrChange>
        </w:rPr>
        <w:t xml:space="preserve"> </w:t>
      </w:r>
      <w:proofErr w:type="spellStart"/>
      <w:r w:rsidRPr="00AD6E50">
        <w:rPr>
          <w:rFonts w:ascii="Seravek Light" w:hAnsi="Seravek Light"/>
          <w:rPrChange w:id="113" w:author="Mohd Rizaira Bin Abd Latib" w:date="2022-05-18T14:29:00Z">
            <w:rPr>
              <w:i/>
              <w:iCs/>
            </w:rPr>
          </w:rPrChange>
        </w:rPr>
        <w:t>arahan</w:t>
      </w:r>
      <w:proofErr w:type="spellEnd"/>
      <w:r w:rsidRPr="00AD6E50">
        <w:rPr>
          <w:rFonts w:ascii="Seravek Light" w:hAnsi="Seravek Light"/>
          <w:rPrChange w:id="114" w:author="Mohd Rizaira Bin Abd Latib" w:date="2022-05-18T14:29:00Z">
            <w:rPr>
              <w:i/>
              <w:iCs/>
            </w:rPr>
          </w:rPrChange>
        </w:rPr>
        <w:t xml:space="preserve"> yang </w:t>
      </w:r>
      <w:proofErr w:type="spellStart"/>
      <w:r w:rsidRPr="00AD6E50">
        <w:rPr>
          <w:rFonts w:ascii="Seravek Light" w:hAnsi="Seravek Light"/>
          <w:rPrChange w:id="115" w:author="Mohd Rizaira Bin Abd Latib" w:date="2022-05-18T14:29:00Z">
            <w:rPr>
              <w:i/>
              <w:iCs/>
            </w:rPr>
          </w:rPrChange>
        </w:rPr>
        <w:t>menghendakkan</w:t>
      </w:r>
      <w:proofErr w:type="spellEnd"/>
      <w:r w:rsidRPr="00AD6E50">
        <w:rPr>
          <w:rFonts w:ascii="Seravek Light" w:hAnsi="Seravek Light"/>
          <w:rPrChange w:id="116" w:author="Mohd Rizaira Bin Abd Latib" w:date="2022-05-18T14:29:00Z">
            <w:rPr>
              <w:i/>
              <w:iCs/>
            </w:rPr>
          </w:rPrChange>
        </w:rPr>
        <w:t xml:space="preserve"> kami </w:t>
      </w:r>
      <w:proofErr w:type="spellStart"/>
      <w:r w:rsidRPr="00AD6E50">
        <w:rPr>
          <w:rFonts w:ascii="Seravek Light" w:hAnsi="Seravek Light"/>
          <w:rPrChange w:id="117" w:author="Mohd Rizaira Bin Abd Latib" w:date="2022-05-18T14:29:00Z">
            <w:rPr>
              <w:i/>
              <w:iCs/>
            </w:rPr>
          </w:rPrChange>
        </w:rPr>
        <w:t>mengemukakan</w:t>
      </w:r>
      <w:proofErr w:type="spellEnd"/>
      <w:r w:rsidRPr="00AD6E50">
        <w:rPr>
          <w:rFonts w:ascii="Seravek Light" w:hAnsi="Seravek Light"/>
          <w:rPrChange w:id="118" w:author="Mohd Rizaira Bin Abd Latib" w:date="2022-05-18T14:29:00Z">
            <w:rPr>
              <w:i/>
              <w:iCs/>
            </w:rPr>
          </w:rPrChange>
        </w:rPr>
        <w:t xml:space="preserve"> </w:t>
      </w:r>
      <w:proofErr w:type="spellStart"/>
      <w:r w:rsidRPr="00AD6E50">
        <w:rPr>
          <w:rFonts w:ascii="Seravek Light" w:hAnsi="Seravek Light"/>
          <w:rPrChange w:id="119" w:author="Mohd Rizaira Bin Abd Latib" w:date="2022-05-18T14:29:00Z">
            <w:rPr>
              <w:i/>
              <w:iCs/>
            </w:rPr>
          </w:rPrChange>
        </w:rPr>
        <w:t>maklumat-maklumat</w:t>
      </w:r>
      <w:proofErr w:type="spellEnd"/>
      <w:r w:rsidRPr="00AD6E50">
        <w:rPr>
          <w:rFonts w:ascii="Seravek Light" w:hAnsi="Seravek Light"/>
          <w:rPrChange w:id="120" w:author="Mohd Rizaira Bin Abd Latib" w:date="2022-05-18T14:29:00Z">
            <w:rPr>
              <w:i/>
              <w:iCs/>
            </w:rPr>
          </w:rPrChange>
        </w:rPr>
        <w:t xml:space="preserve"> dan </w:t>
      </w:r>
      <w:proofErr w:type="spellStart"/>
      <w:r w:rsidRPr="00AD6E50">
        <w:rPr>
          <w:rFonts w:ascii="Seravek Light" w:hAnsi="Seravek Light"/>
          <w:rPrChange w:id="121" w:author="Mohd Rizaira Bin Abd Latib" w:date="2022-05-18T14:29:00Z">
            <w:rPr>
              <w:i/>
              <w:iCs/>
            </w:rPr>
          </w:rPrChange>
        </w:rPr>
        <w:t>dokumen-dokumen</w:t>
      </w:r>
      <w:proofErr w:type="spellEnd"/>
      <w:r w:rsidRPr="00AD6E50">
        <w:rPr>
          <w:rFonts w:ascii="Seravek Light" w:hAnsi="Seravek Light"/>
          <w:rPrChange w:id="122" w:author="Mohd Rizaira Bin Abd Latib" w:date="2022-05-18T14:29:00Z">
            <w:rPr>
              <w:i/>
              <w:iCs/>
            </w:rPr>
          </w:rPrChange>
        </w:rPr>
        <w:t xml:space="preserve"> </w:t>
      </w:r>
      <w:proofErr w:type="spellStart"/>
      <w:r w:rsidRPr="00AD6E50">
        <w:rPr>
          <w:rFonts w:ascii="Seravek Light" w:hAnsi="Seravek Light"/>
          <w:rPrChange w:id="123" w:author="Mohd Rizaira Bin Abd Latib" w:date="2022-05-18T14:29:00Z">
            <w:rPr>
              <w:i/>
              <w:iCs/>
            </w:rPr>
          </w:rPrChange>
        </w:rPr>
        <w:t>mengenai</w:t>
      </w:r>
      <w:proofErr w:type="spellEnd"/>
      <w:r w:rsidRPr="00AD6E50">
        <w:rPr>
          <w:rFonts w:ascii="Seravek Light" w:hAnsi="Seravek Light"/>
          <w:rPrChange w:id="124" w:author="Mohd Rizaira Bin Abd Latib" w:date="2022-05-18T14:29:00Z">
            <w:rPr>
              <w:i/>
              <w:iCs/>
            </w:rPr>
          </w:rPrChange>
        </w:rPr>
        <w:t xml:space="preserve"> </w:t>
      </w:r>
      <w:proofErr w:type="spellStart"/>
      <w:r w:rsidRPr="00AD6E50">
        <w:rPr>
          <w:rFonts w:ascii="Seravek Light" w:hAnsi="Seravek Light"/>
          <w:rPrChange w:id="125" w:author="Mohd Rizaira Bin Abd Latib" w:date="2022-05-18T14:29:00Z">
            <w:rPr>
              <w:i/>
              <w:iCs/>
            </w:rPr>
          </w:rPrChange>
        </w:rPr>
        <w:t>perkara</w:t>
      </w:r>
      <w:proofErr w:type="spellEnd"/>
      <w:r w:rsidRPr="00AD6E50">
        <w:rPr>
          <w:rFonts w:ascii="Seravek Light" w:hAnsi="Seravek Light"/>
          <w:rPrChange w:id="126" w:author="Mohd Rizaira Bin Abd Latib" w:date="2022-05-18T14:29:00Z">
            <w:rPr>
              <w:i/>
              <w:iCs/>
            </w:rPr>
          </w:rPrChange>
        </w:rPr>
        <w:t xml:space="preserve"> di </w:t>
      </w:r>
      <w:proofErr w:type="spellStart"/>
      <w:r w:rsidRPr="00AD6E50">
        <w:rPr>
          <w:rFonts w:ascii="Seravek Light" w:hAnsi="Seravek Light"/>
          <w:rPrChange w:id="127" w:author="Mohd Rizaira Bin Abd Latib" w:date="2022-05-18T14:29:00Z">
            <w:rPr>
              <w:i/>
              <w:iCs/>
            </w:rPr>
          </w:rPrChange>
        </w:rPr>
        <w:t>atas</w:t>
      </w:r>
      <w:proofErr w:type="spellEnd"/>
      <w:r w:rsidRPr="00AD6E50">
        <w:rPr>
          <w:rFonts w:ascii="Seravek Light" w:hAnsi="Seravek Light"/>
          <w:rPrChange w:id="128" w:author="Mohd Rizaira Bin Abd Latib" w:date="2022-05-18T14:29:00Z">
            <w:rPr>
              <w:i/>
              <w:iCs/>
            </w:rPr>
          </w:rPrChange>
        </w:rPr>
        <w:t xml:space="preserve"> </w:t>
      </w:r>
      <w:proofErr w:type="spellStart"/>
      <w:r w:rsidRPr="00AD6E50">
        <w:rPr>
          <w:rFonts w:ascii="Seravek Light" w:hAnsi="Seravek Light"/>
          <w:rPrChange w:id="129" w:author="Mohd Rizaira Bin Abd Latib" w:date="2022-05-18T14:29:00Z">
            <w:rPr>
              <w:i/>
              <w:iCs/>
            </w:rPr>
          </w:rPrChange>
        </w:rPr>
        <w:t>bersama-sama</w:t>
      </w:r>
      <w:proofErr w:type="spellEnd"/>
      <w:r w:rsidRPr="00AD6E50">
        <w:rPr>
          <w:rFonts w:ascii="Seravek Light" w:hAnsi="Seravek Light"/>
          <w:rPrChange w:id="130" w:author="Mohd Rizaira Bin Abd Latib" w:date="2022-05-18T14:29:00Z">
            <w:rPr>
              <w:i/>
              <w:iCs/>
            </w:rPr>
          </w:rPrChange>
        </w:rPr>
        <w:t xml:space="preserve"> </w:t>
      </w:r>
      <w:proofErr w:type="spellStart"/>
      <w:r w:rsidRPr="00AD6E50">
        <w:rPr>
          <w:rFonts w:ascii="Seravek Light" w:hAnsi="Seravek Light"/>
          <w:rPrChange w:id="131" w:author="Mohd Rizaira Bin Abd Latib" w:date="2022-05-18T14:29:00Z">
            <w:rPr>
              <w:i/>
              <w:iCs/>
            </w:rPr>
          </w:rPrChange>
        </w:rPr>
        <w:t>dokumen</w:t>
      </w:r>
      <w:proofErr w:type="spellEnd"/>
      <w:r w:rsidRPr="00AD6E50">
        <w:rPr>
          <w:rFonts w:ascii="Seravek Light" w:hAnsi="Seravek Light"/>
          <w:rPrChange w:id="132" w:author="Mohd Rizaira Bin Abd Latib" w:date="2022-05-18T14:29:00Z">
            <w:rPr>
              <w:i/>
              <w:iCs/>
            </w:rPr>
          </w:rPrChange>
        </w:rPr>
        <w:t xml:space="preserve"> tender kami </w:t>
      </w:r>
      <w:proofErr w:type="spellStart"/>
      <w:r w:rsidRPr="00AD6E50">
        <w:rPr>
          <w:rFonts w:ascii="Seravek Light" w:hAnsi="Seravek Light"/>
          <w:rPrChange w:id="133" w:author="Mohd Rizaira Bin Abd Latib" w:date="2022-05-18T14:29:00Z">
            <w:rPr>
              <w:i/>
              <w:iCs/>
            </w:rPr>
          </w:rPrChange>
        </w:rPr>
        <w:t>semasa</w:t>
      </w:r>
      <w:proofErr w:type="spellEnd"/>
      <w:r w:rsidRPr="00AD6E50">
        <w:rPr>
          <w:rFonts w:ascii="Seravek Light" w:hAnsi="Seravek Light"/>
          <w:rPrChange w:id="134" w:author="Mohd Rizaira Bin Abd Latib" w:date="2022-05-18T14:29:00Z">
            <w:rPr>
              <w:i/>
              <w:iCs/>
            </w:rPr>
          </w:rPrChange>
        </w:rPr>
        <w:t xml:space="preserve"> </w:t>
      </w:r>
      <w:proofErr w:type="spellStart"/>
      <w:r w:rsidRPr="00AD6E50">
        <w:rPr>
          <w:rFonts w:ascii="Seravek Light" w:hAnsi="Seravek Light"/>
          <w:rPrChange w:id="135" w:author="Mohd Rizaira Bin Abd Latib" w:date="2022-05-18T14:29:00Z">
            <w:rPr>
              <w:i/>
              <w:iCs/>
            </w:rPr>
          </w:rPrChange>
        </w:rPr>
        <w:t>mengemukakan</w:t>
      </w:r>
      <w:proofErr w:type="spellEnd"/>
      <w:r w:rsidRPr="00AD6E50">
        <w:rPr>
          <w:rFonts w:ascii="Seravek Light" w:hAnsi="Seravek Light"/>
          <w:rPrChange w:id="136" w:author="Mohd Rizaira Bin Abd Latib" w:date="2022-05-18T14:29:00Z">
            <w:rPr>
              <w:i/>
              <w:iCs/>
            </w:rPr>
          </w:rPrChange>
        </w:rPr>
        <w:t xml:space="preserve"> Tender </w:t>
      </w:r>
      <w:proofErr w:type="spellStart"/>
      <w:r w:rsidRPr="00AD6E50">
        <w:rPr>
          <w:rFonts w:ascii="Seravek Light" w:hAnsi="Seravek Light"/>
          <w:rPrChange w:id="137" w:author="Mohd Rizaira Bin Abd Latib" w:date="2022-05-18T14:29:00Z">
            <w:rPr>
              <w:i/>
              <w:iCs/>
            </w:rPr>
          </w:rPrChange>
        </w:rPr>
        <w:t>ini</w:t>
      </w:r>
      <w:proofErr w:type="spellEnd"/>
      <w:r w:rsidRPr="00AD6E50">
        <w:rPr>
          <w:rFonts w:ascii="Seravek Light" w:hAnsi="Seravek Light"/>
          <w:rPrChange w:id="138" w:author="Mohd Rizaira Bin Abd Latib" w:date="2022-05-18T14:29:00Z">
            <w:rPr>
              <w:i/>
              <w:iCs/>
            </w:rPr>
          </w:rPrChange>
        </w:rPr>
        <w:t xml:space="preserve"> </w:t>
      </w:r>
      <w:proofErr w:type="spellStart"/>
      <w:r w:rsidRPr="00AD6E50">
        <w:rPr>
          <w:rFonts w:ascii="Seravek Light" w:hAnsi="Seravek Light"/>
          <w:rPrChange w:id="139" w:author="Mohd Rizaira Bin Abd Latib" w:date="2022-05-18T14:29:00Z">
            <w:rPr>
              <w:i/>
              <w:iCs/>
            </w:rPr>
          </w:rPrChange>
        </w:rPr>
        <w:t>untuk</w:t>
      </w:r>
      <w:proofErr w:type="spellEnd"/>
      <w:r w:rsidRPr="00AD6E50">
        <w:rPr>
          <w:rFonts w:ascii="Seravek Light" w:hAnsi="Seravek Light"/>
          <w:rPrChange w:id="140" w:author="Mohd Rizaira Bin Abd Latib" w:date="2022-05-18T14:29:00Z">
            <w:rPr>
              <w:i/>
              <w:iCs/>
            </w:rPr>
          </w:rPrChange>
        </w:rPr>
        <w:t xml:space="preserve"> </w:t>
      </w:r>
      <w:proofErr w:type="spellStart"/>
      <w:r w:rsidRPr="00AD6E50">
        <w:rPr>
          <w:rFonts w:ascii="Seravek Light" w:hAnsi="Seravek Light"/>
          <w:rPrChange w:id="141" w:author="Mohd Rizaira Bin Abd Latib" w:date="2022-05-18T14:29:00Z">
            <w:rPr>
              <w:i/>
              <w:iCs/>
            </w:rPr>
          </w:rPrChange>
        </w:rPr>
        <w:t>membolehkan</w:t>
      </w:r>
      <w:proofErr w:type="spellEnd"/>
      <w:r w:rsidRPr="00AD6E50">
        <w:rPr>
          <w:rFonts w:ascii="Seravek Light" w:hAnsi="Seravek Light"/>
          <w:rPrChange w:id="142" w:author="Mohd Rizaira Bin Abd Latib" w:date="2022-05-18T14:29:00Z">
            <w:rPr>
              <w:i/>
              <w:iCs/>
            </w:rPr>
          </w:rPrChange>
        </w:rPr>
        <w:t xml:space="preserve"> </w:t>
      </w:r>
      <w:proofErr w:type="spellStart"/>
      <w:r w:rsidRPr="00AD6E50">
        <w:rPr>
          <w:rFonts w:ascii="Seravek Light" w:hAnsi="Seravek Light"/>
          <w:rPrChange w:id="143" w:author="Mohd Rizaira Bin Abd Latib" w:date="2022-05-18T14:29:00Z">
            <w:rPr>
              <w:i/>
              <w:iCs/>
            </w:rPr>
          </w:rPrChange>
        </w:rPr>
        <w:t>Pengurusan</w:t>
      </w:r>
      <w:proofErr w:type="spellEnd"/>
      <w:r w:rsidRPr="00AD6E50">
        <w:rPr>
          <w:rFonts w:ascii="Seravek Light" w:hAnsi="Seravek Light"/>
          <w:rPrChange w:id="144" w:author="Mohd Rizaira Bin Abd Latib" w:date="2022-05-18T14:29:00Z">
            <w:rPr>
              <w:i/>
              <w:iCs/>
            </w:rPr>
          </w:rPrChange>
        </w:rPr>
        <w:t xml:space="preserve"> Air Selangor Sdn Bhd (AIR SELANGOR) </w:t>
      </w:r>
      <w:proofErr w:type="spellStart"/>
      <w:r w:rsidRPr="00AD6E50">
        <w:rPr>
          <w:rFonts w:ascii="Seravek Light" w:hAnsi="Seravek Light"/>
          <w:rPrChange w:id="145" w:author="Mohd Rizaira Bin Abd Latib" w:date="2022-05-18T14:29:00Z">
            <w:rPr>
              <w:i/>
              <w:iCs/>
            </w:rPr>
          </w:rPrChange>
        </w:rPr>
        <w:t>menilai</w:t>
      </w:r>
      <w:proofErr w:type="spellEnd"/>
      <w:r w:rsidRPr="00AD6E50">
        <w:rPr>
          <w:rFonts w:ascii="Seravek Light" w:hAnsi="Seravek Light"/>
          <w:rPrChange w:id="146" w:author="Mohd Rizaira Bin Abd Latib" w:date="2022-05-18T14:29:00Z">
            <w:rPr>
              <w:i/>
              <w:iCs/>
            </w:rPr>
          </w:rPrChange>
        </w:rPr>
        <w:t xml:space="preserve"> </w:t>
      </w:r>
      <w:proofErr w:type="spellStart"/>
      <w:r w:rsidRPr="00AD6E50">
        <w:rPr>
          <w:rFonts w:ascii="Seravek Light" w:hAnsi="Seravek Light"/>
          <w:rPrChange w:id="147" w:author="Mohd Rizaira Bin Abd Latib" w:date="2022-05-18T14:29:00Z">
            <w:rPr>
              <w:i/>
              <w:iCs/>
            </w:rPr>
          </w:rPrChange>
        </w:rPr>
        <w:t>keupayaan</w:t>
      </w:r>
      <w:proofErr w:type="spellEnd"/>
      <w:r w:rsidRPr="00AD6E50">
        <w:rPr>
          <w:rFonts w:ascii="Seravek Light" w:hAnsi="Seravek Light"/>
          <w:rPrChange w:id="148" w:author="Mohd Rizaira Bin Abd Latib" w:date="2022-05-18T14:29:00Z">
            <w:rPr>
              <w:i/>
              <w:iCs/>
            </w:rPr>
          </w:rPrChange>
        </w:rPr>
        <w:t xml:space="preserve"> kami </w:t>
      </w:r>
      <w:proofErr w:type="spellStart"/>
      <w:r w:rsidRPr="00AD6E50">
        <w:rPr>
          <w:rFonts w:ascii="Seravek Light" w:hAnsi="Seravek Light"/>
          <w:rPrChange w:id="149" w:author="Mohd Rizaira Bin Abd Latib" w:date="2022-05-18T14:29:00Z">
            <w:rPr>
              <w:i/>
              <w:iCs/>
            </w:rPr>
          </w:rPrChange>
        </w:rPr>
        <w:t>untuk</w:t>
      </w:r>
      <w:proofErr w:type="spellEnd"/>
      <w:r w:rsidRPr="00AD6E50">
        <w:rPr>
          <w:rFonts w:ascii="Seravek Light" w:hAnsi="Seravek Light"/>
          <w:rPrChange w:id="150" w:author="Mohd Rizaira Bin Abd Latib" w:date="2022-05-18T14:29:00Z">
            <w:rPr>
              <w:i/>
              <w:iCs/>
            </w:rPr>
          </w:rPrChange>
        </w:rPr>
        <w:t xml:space="preserve"> </w:t>
      </w:r>
      <w:proofErr w:type="spellStart"/>
      <w:r w:rsidRPr="00AD6E50">
        <w:rPr>
          <w:rFonts w:ascii="Seravek Light" w:hAnsi="Seravek Light"/>
          <w:rPrChange w:id="151" w:author="Mohd Rizaira Bin Abd Latib" w:date="2022-05-18T14:29:00Z">
            <w:rPr>
              <w:i/>
              <w:iCs/>
            </w:rPr>
          </w:rPrChange>
        </w:rPr>
        <w:t>melaksanakan</w:t>
      </w:r>
      <w:proofErr w:type="spellEnd"/>
      <w:r w:rsidRPr="00AD6E50">
        <w:rPr>
          <w:rFonts w:ascii="Seravek Light" w:hAnsi="Seravek Light"/>
          <w:rPrChange w:id="152" w:author="Mohd Rizaira Bin Abd Latib" w:date="2022-05-18T14:29:00Z">
            <w:rPr>
              <w:i/>
              <w:iCs/>
            </w:rPr>
          </w:rPrChange>
        </w:rPr>
        <w:t xml:space="preserve"> </w:t>
      </w:r>
      <w:proofErr w:type="spellStart"/>
      <w:r w:rsidRPr="00AD6E50">
        <w:rPr>
          <w:rFonts w:ascii="Seravek Light" w:hAnsi="Seravek Light"/>
          <w:rPrChange w:id="153" w:author="Mohd Rizaira Bin Abd Latib" w:date="2022-05-18T14:29:00Z">
            <w:rPr>
              <w:i/>
              <w:iCs/>
            </w:rPr>
          </w:rPrChange>
        </w:rPr>
        <w:t>kerja</w:t>
      </w:r>
      <w:proofErr w:type="spellEnd"/>
      <w:r w:rsidRPr="00AD6E50">
        <w:rPr>
          <w:rFonts w:ascii="Seravek Light" w:hAnsi="Seravek Light"/>
          <w:rPrChange w:id="154" w:author="Mohd Rizaira Bin Abd Latib" w:date="2022-05-18T14:29:00Z">
            <w:rPr>
              <w:i/>
              <w:iCs/>
            </w:rPr>
          </w:rPrChange>
        </w:rPr>
        <w:t xml:space="preserve"> yang </w:t>
      </w:r>
      <w:proofErr w:type="spellStart"/>
      <w:r w:rsidRPr="00AD6E50">
        <w:rPr>
          <w:rFonts w:ascii="Seravek Light" w:hAnsi="Seravek Light"/>
          <w:rPrChange w:id="155" w:author="Mohd Rizaira Bin Abd Latib" w:date="2022-05-18T14:29:00Z">
            <w:rPr>
              <w:i/>
              <w:iCs/>
            </w:rPr>
          </w:rPrChange>
        </w:rPr>
        <w:t>ditender</w:t>
      </w:r>
      <w:proofErr w:type="spellEnd"/>
      <w:r w:rsidRPr="00AD6E50">
        <w:rPr>
          <w:rFonts w:ascii="Seravek Light" w:hAnsi="Seravek Light"/>
          <w:rPrChange w:id="156" w:author="Mohd Rizaira Bin Abd Latib" w:date="2022-05-18T14:29:00Z">
            <w:rPr>
              <w:i/>
              <w:iCs/>
            </w:rPr>
          </w:rPrChange>
        </w:rPr>
        <w:t xml:space="preserve">, </w:t>
      </w:r>
      <w:proofErr w:type="spellStart"/>
      <w:r w:rsidRPr="00AD6E50">
        <w:rPr>
          <w:rFonts w:ascii="Seravek Light" w:hAnsi="Seravek Light"/>
          <w:rPrChange w:id="157" w:author="Mohd Rizaira Bin Abd Latib" w:date="2022-05-18T14:29:00Z">
            <w:rPr>
              <w:i/>
              <w:iCs/>
            </w:rPr>
          </w:rPrChange>
        </w:rPr>
        <w:t>semasa</w:t>
      </w:r>
      <w:proofErr w:type="spellEnd"/>
      <w:r w:rsidRPr="00AD6E50">
        <w:rPr>
          <w:rFonts w:ascii="Seravek Light" w:hAnsi="Seravek Light"/>
          <w:rPrChange w:id="158" w:author="Mohd Rizaira Bin Abd Latib" w:date="2022-05-18T14:29:00Z">
            <w:rPr>
              <w:i/>
              <w:iCs/>
            </w:rPr>
          </w:rPrChange>
        </w:rPr>
        <w:t xml:space="preserve"> </w:t>
      </w:r>
      <w:proofErr w:type="spellStart"/>
      <w:r w:rsidRPr="00AD6E50">
        <w:rPr>
          <w:rFonts w:ascii="Seravek Light" w:hAnsi="Seravek Light"/>
          <w:rPrChange w:id="159" w:author="Mohd Rizaira Bin Abd Latib" w:date="2022-05-18T14:29:00Z">
            <w:rPr>
              <w:i/>
              <w:iCs/>
            </w:rPr>
          </w:rPrChange>
        </w:rPr>
        <w:t>Penilaian</w:t>
      </w:r>
      <w:proofErr w:type="spellEnd"/>
      <w:r w:rsidRPr="00AD6E50">
        <w:rPr>
          <w:rFonts w:ascii="Seravek Light" w:hAnsi="Seravek Light"/>
          <w:rPrChange w:id="160" w:author="Mohd Rizaira Bin Abd Latib" w:date="2022-05-18T14:29:00Z">
            <w:rPr>
              <w:i/>
              <w:iCs/>
            </w:rPr>
          </w:rPrChange>
        </w:rPr>
        <w:t xml:space="preserve"> Tender.</w:t>
      </w:r>
    </w:p>
    <w:p w14:paraId="7641BEC0" w14:textId="77777777" w:rsidR="00963B7D" w:rsidRDefault="00963B7D" w:rsidP="00214709">
      <w:pPr>
        <w:pStyle w:val="ListParagraph"/>
        <w:spacing w:after="0" w:line="276" w:lineRule="auto"/>
        <w:ind w:left="360"/>
        <w:jc w:val="both"/>
        <w:rPr>
          <w:ins w:id="161" w:author="Mohd Rizaira Bin Abd Latib" w:date="2022-05-18T14:52:00Z"/>
          <w:rFonts w:ascii="Seravek Light" w:hAnsi="Seravek Light"/>
          <w:i/>
          <w:iCs/>
          <w:sz w:val="20"/>
          <w:szCs w:val="20"/>
        </w:rPr>
      </w:pPr>
    </w:p>
    <w:p w14:paraId="38C10830" w14:textId="5B94CB22" w:rsidR="00AD6E50" w:rsidRPr="00AD6E50" w:rsidDel="00AD6E50" w:rsidRDefault="00AD6E50" w:rsidP="00AD6E50">
      <w:pPr>
        <w:pStyle w:val="ListParagraph"/>
        <w:spacing w:after="0" w:line="276" w:lineRule="auto"/>
        <w:ind w:left="360"/>
        <w:jc w:val="both"/>
        <w:rPr>
          <w:del w:id="162" w:author="Mohd Rizaira Bin Abd Latib" w:date="2022-05-18T14:29:00Z"/>
          <w:moveTo w:id="163" w:author="Mohd Rizaira Bin Abd Latib" w:date="2022-05-18T14:28:00Z"/>
          <w:rFonts w:ascii="Seravek Light" w:hAnsi="Seravek Light"/>
          <w:i/>
          <w:iCs/>
          <w:sz w:val="20"/>
          <w:szCs w:val="20"/>
          <w:rPrChange w:id="164" w:author="Mohd Rizaira Bin Abd Latib" w:date="2022-05-18T14:29:00Z">
            <w:rPr>
              <w:del w:id="165" w:author="Mohd Rizaira Bin Abd Latib" w:date="2022-05-18T14:29:00Z"/>
              <w:moveTo w:id="166" w:author="Mohd Rizaira Bin Abd Latib" w:date="2022-05-18T14:28:00Z"/>
              <w:rFonts w:ascii="Seravek Light" w:hAnsi="Seravek Light"/>
            </w:rPr>
          </w:rPrChange>
        </w:rPr>
        <w:pPrChange w:id="167" w:author="Mohd Rizaira Bin Abd Latib" w:date="2022-05-18T14:29:00Z">
          <w:pPr>
            <w:pStyle w:val="ListParagraph"/>
            <w:numPr>
              <w:numId w:val="1"/>
            </w:numPr>
            <w:spacing w:after="0" w:line="276" w:lineRule="auto"/>
            <w:ind w:left="360" w:hanging="360"/>
            <w:jc w:val="both"/>
          </w:pPr>
        </w:pPrChange>
      </w:pPr>
      <w:ins w:id="168" w:author="Mohd Rizaira Bin Abd Latib" w:date="2022-05-18T14:29:00Z">
        <w:r>
          <w:rPr>
            <w:rFonts w:ascii="Seravek Light" w:hAnsi="Seravek Light"/>
            <w:i/>
            <w:iCs/>
            <w:sz w:val="20"/>
            <w:szCs w:val="20"/>
          </w:rPr>
          <w:t>(</w:t>
        </w:r>
      </w:ins>
      <w:moveToRangeStart w:id="169" w:author="Mohd Rizaira Bin Abd Latib" w:date="2022-05-18T14:28:00Z" w:name="move103776550"/>
      <w:moveTo w:id="170" w:author="Mohd Rizaira Bin Abd Latib" w:date="2022-05-18T14:28:00Z">
        <w:r w:rsidRPr="00AD6E50">
          <w:rPr>
            <w:rFonts w:ascii="Seravek Light" w:hAnsi="Seravek Light"/>
            <w:i/>
            <w:iCs/>
            <w:sz w:val="20"/>
            <w:szCs w:val="20"/>
            <w:rPrChange w:id="171" w:author="Mohd Rizaira Bin Abd Latib" w:date="2022-05-18T14:29:00Z">
              <w:rPr>
                <w:rFonts w:ascii="Seravek Light" w:hAnsi="Seravek Light"/>
              </w:rPr>
            </w:rPrChange>
          </w:rPr>
          <w:t xml:space="preserve">We have carefully read all the instructions contained in the Instructions to Tenderers, including the instructions requiring us to submit information and documents on the above together with our tender documents when submitting this Tender to enable </w:t>
        </w:r>
        <w:proofErr w:type="spellStart"/>
        <w:r w:rsidRPr="00AD6E50">
          <w:rPr>
            <w:rFonts w:ascii="Seravek Light" w:hAnsi="Seravek Light"/>
            <w:i/>
            <w:iCs/>
            <w:sz w:val="20"/>
            <w:szCs w:val="20"/>
            <w:rPrChange w:id="172" w:author="Mohd Rizaira Bin Abd Latib" w:date="2022-05-18T14:29:00Z">
              <w:rPr>
                <w:rFonts w:ascii="Seravek Light" w:hAnsi="Seravek Light"/>
              </w:rPr>
            </w:rPrChange>
          </w:rPr>
          <w:t>Pengurusan</w:t>
        </w:r>
        <w:proofErr w:type="spellEnd"/>
        <w:r w:rsidRPr="00AD6E50">
          <w:rPr>
            <w:rFonts w:ascii="Seravek Light" w:hAnsi="Seravek Light"/>
            <w:i/>
            <w:iCs/>
            <w:sz w:val="20"/>
            <w:szCs w:val="20"/>
            <w:rPrChange w:id="173" w:author="Mohd Rizaira Bin Abd Latib" w:date="2022-05-18T14:29:00Z">
              <w:rPr>
                <w:rFonts w:ascii="Seravek Light" w:hAnsi="Seravek Light"/>
              </w:rPr>
            </w:rPrChange>
          </w:rPr>
          <w:t xml:space="preserve"> Air Selangor Sdn Bhd (“AIR SELANGOR”) evaluates our ability to perform the tendered work, during the Tender Evaluation.</w:t>
        </w:r>
      </w:moveTo>
      <w:ins w:id="174" w:author="Mohd Rizaira Bin Abd Latib" w:date="2022-05-18T14:29:00Z">
        <w:r>
          <w:rPr>
            <w:rFonts w:ascii="Seravek Light" w:hAnsi="Seravek Light"/>
            <w:i/>
            <w:iCs/>
            <w:sz w:val="20"/>
            <w:szCs w:val="20"/>
          </w:rPr>
          <w:t>)</w:t>
        </w:r>
      </w:ins>
    </w:p>
    <w:moveToRangeEnd w:id="169"/>
    <w:p w14:paraId="1E8FE00E" w14:textId="77777777" w:rsidR="00AD6E50" w:rsidRDefault="00AD6E50" w:rsidP="00214709">
      <w:pPr>
        <w:pStyle w:val="ListParagraph"/>
        <w:spacing w:after="0" w:line="276" w:lineRule="auto"/>
        <w:ind w:left="360"/>
        <w:jc w:val="both"/>
        <w:rPr>
          <w:rFonts w:ascii="Seravek Light" w:hAnsi="Seravek Light"/>
          <w:i/>
          <w:iCs/>
        </w:rPr>
      </w:pPr>
    </w:p>
    <w:p w14:paraId="2CBB31AD" w14:textId="0118F4F1" w:rsidR="00214709" w:rsidRDefault="00214709" w:rsidP="00214709">
      <w:pPr>
        <w:spacing w:after="0" w:line="276" w:lineRule="auto"/>
        <w:jc w:val="both"/>
        <w:rPr>
          <w:rFonts w:ascii="Seravek Light" w:hAnsi="Seravek Light"/>
          <w:i/>
          <w:iCs/>
        </w:rPr>
      </w:pPr>
    </w:p>
    <w:p w14:paraId="6ED9E680" w14:textId="07ADC7FD" w:rsidR="00AD6E50" w:rsidRPr="00963B7D" w:rsidRDefault="00AD6E50" w:rsidP="00963B7D">
      <w:pPr>
        <w:pStyle w:val="ListParagraph"/>
        <w:numPr>
          <w:ilvl w:val="0"/>
          <w:numId w:val="3"/>
        </w:numPr>
        <w:spacing w:after="0" w:line="276" w:lineRule="auto"/>
        <w:jc w:val="both"/>
        <w:rPr>
          <w:moveTo w:id="175" w:author="Mohd Rizaira Bin Abd Latib" w:date="2022-05-18T14:29:00Z"/>
          <w:rFonts w:ascii="Seravek Light" w:hAnsi="Seravek Light"/>
          <w:rPrChange w:id="176" w:author="Mohd Rizaira Bin Abd Latib" w:date="2022-05-18T14:52:00Z">
            <w:rPr>
              <w:moveTo w:id="177" w:author="Mohd Rizaira Bin Abd Latib" w:date="2022-05-18T14:29:00Z"/>
              <w:rFonts w:ascii="Seravek Light" w:hAnsi="Seravek Light"/>
              <w:i/>
              <w:iCs/>
            </w:rPr>
          </w:rPrChange>
        </w:rPr>
        <w:pPrChange w:id="178" w:author="Mohd Rizaira Bin Abd Latib" w:date="2022-05-18T14:52:00Z">
          <w:pPr>
            <w:pStyle w:val="ListParagraph"/>
            <w:numPr>
              <w:numId w:val="1"/>
            </w:numPr>
            <w:spacing w:after="0" w:line="276" w:lineRule="auto"/>
            <w:ind w:left="360" w:hanging="360"/>
            <w:jc w:val="both"/>
          </w:pPr>
        </w:pPrChange>
      </w:pPr>
      <w:moveToRangeStart w:id="179" w:author="Mohd Rizaira Bin Abd Latib" w:date="2022-05-18T14:29:00Z" w:name="move103776613"/>
      <w:moveTo w:id="180" w:author="Mohd Rizaira Bin Abd Latib" w:date="2022-05-18T14:29:00Z">
        <w:r w:rsidRPr="00963B7D">
          <w:rPr>
            <w:rFonts w:ascii="Seravek Light" w:hAnsi="Seravek Light"/>
            <w:rPrChange w:id="181" w:author="Mohd Rizaira Bin Abd Latib" w:date="2022-05-18T14:52:00Z">
              <w:rPr>
                <w:rFonts w:ascii="Seravek Light" w:hAnsi="Seravek Light"/>
                <w:i/>
                <w:iCs/>
              </w:rPr>
            </w:rPrChange>
          </w:rPr>
          <w:t xml:space="preserve">Kami faham dan </w:t>
        </w:r>
        <w:proofErr w:type="spellStart"/>
        <w:r w:rsidRPr="00963B7D">
          <w:rPr>
            <w:rFonts w:ascii="Seravek Light" w:hAnsi="Seravek Light"/>
            <w:rPrChange w:id="182" w:author="Mohd Rizaira Bin Abd Latib" w:date="2022-05-18T14:52:00Z">
              <w:rPr>
                <w:rFonts w:ascii="Seravek Light" w:hAnsi="Seravek Light"/>
                <w:i/>
                <w:iCs/>
              </w:rPr>
            </w:rPrChange>
          </w:rPr>
          <w:t>mengambil</w:t>
        </w:r>
        <w:proofErr w:type="spellEnd"/>
        <w:r w:rsidRPr="00963B7D">
          <w:rPr>
            <w:rFonts w:ascii="Seravek Light" w:hAnsi="Seravek Light"/>
            <w:rPrChange w:id="183" w:author="Mohd Rizaira Bin Abd Latib" w:date="2022-05-18T14:52:00Z">
              <w:rPr>
                <w:rFonts w:ascii="Seravek Light" w:hAnsi="Seravek Light"/>
                <w:i/>
                <w:iCs/>
              </w:rPr>
            </w:rPrChange>
          </w:rPr>
          <w:t xml:space="preserve"> </w:t>
        </w:r>
        <w:proofErr w:type="spellStart"/>
        <w:r w:rsidRPr="00963B7D">
          <w:rPr>
            <w:rFonts w:ascii="Seravek Light" w:hAnsi="Seravek Light"/>
            <w:rPrChange w:id="184" w:author="Mohd Rizaira Bin Abd Latib" w:date="2022-05-18T14:52:00Z">
              <w:rPr>
                <w:rFonts w:ascii="Seravek Light" w:hAnsi="Seravek Light"/>
                <w:i/>
                <w:iCs/>
              </w:rPr>
            </w:rPrChange>
          </w:rPr>
          <w:t>maklum</w:t>
        </w:r>
        <w:proofErr w:type="spellEnd"/>
        <w:r w:rsidRPr="00963B7D">
          <w:rPr>
            <w:rFonts w:ascii="Seravek Light" w:hAnsi="Seravek Light"/>
            <w:rPrChange w:id="185" w:author="Mohd Rizaira Bin Abd Latib" w:date="2022-05-18T14:52:00Z">
              <w:rPr>
                <w:rFonts w:ascii="Seravek Light" w:hAnsi="Seravek Light"/>
                <w:i/>
                <w:iCs/>
              </w:rPr>
            </w:rPrChange>
          </w:rPr>
          <w:t xml:space="preserve"> </w:t>
        </w:r>
        <w:proofErr w:type="spellStart"/>
        <w:r w:rsidRPr="00963B7D">
          <w:rPr>
            <w:rFonts w:ascii="Seravek Light" w:hAnsi="Seravek Light"/>
            <w:rPrChange w:id="186" w:author="Mohd Rizaira Bin Abd Latib" w:date="2022-05-18T14:52:00Z">
              <w:rPr>
                <w:rFonts w:ascii="Seravek Light" w:hAnsi="Seravek Light"/>
                <w:i/>
                <w:iCs/>
              </w:rPr>
            </w:rPrChange>
          </w:rPr>
          <w:t>bahawa</w:t>
        </w:r>
        <w:proofErr w:type="spellEnd"/>
        <w:r w:rsidRPr="00963B7D">
          <w:rPr>
            <w:rFonts w:ascii="Seravek Light" w:hAnsi="Seravek Light"/>
            <w:rPrChange w:id="187" w:author="Mohd Rizaira Bin Abd Latib" w:date="2022-05-18T14:52:00Z">
              <w:rPr>
                <w:rFonts w:ascii="Seravek Light" w:hAnsi="Seravek Light"/>
                <w:i/>
                <w:iCs/>
              </w:rPr>
            </w:rPrChange>
          </w:rPr>
          <w:t xml:space="preserve"> </w:t>
        </w:r>
        <w:proofErr w:type="spellStart"/>
        <w:r w:rsidRPr="00963B7D">
          <w:rPr>
            <w:rFonts w:ascii="Seravek Light" w:hAnsi="Seravek Light"/>
            <w:rPrChange w:id="188" w:author="Mohd Rizaira Bin Abd Latib" w:date="2022-05-18T14:52:00Z">
              <w:rPr>
                <w:rFonts w:ascii="Seravek Light" w:hAnsi="Seravek Light"/>
                <w:i/>
                <w:iCs/>
              </w:rPr>
            </w:rPrChange>
          </w:rPr>
          <w:t>penilaian</w:t>
        </w:r>
        <w:proofErr w:type="spellEnd"/>
        <w:r w:rsidRPr="00963B7D">
          <w:rPr>
            <w:rFonts w:ascii="Seravek Light" w:hAnsi="Seravek Light"/>
            <w:rPrChange w:id="189" w:author="Mohd Rizaira Bin Abd Latib" w:date="2022-05-18T14:52:00Z">
              <w:rPr>
                <w:rFonts w:ascii="Seravek Light" w:hAnsi="Seravek Light"/>
                <w:i/>
                <w:iCs/>
              </w:rPr>
            </w:rPrChange>
          </w:rPr>
          <w:t xml:space="preserve"> Tender </w:t>
        </w:r>
        <w:proofErr w:type="spellStart"/>
        <w:r w:rsidRPr="00963B7D">
          <w:rPr>
            <w:rFonts w:ascii="Seravek Light" w:hAnsi="Seravek Light"/>
            <w:rPrChange w:id="190" w:author="Mohd Rizaira Bin Abd Latib" w:date="2022-05-18T14:52:00Z">
              <w:rPr>
                <w:rFonts w:ascii="Seravek Light" w:hAnsi="Seravek Light"/>
                <w:i/>
                <w:iCs/>
              </w:rPr>
            </w:rPrChange>
          </w:rPr>
          <w:t>ini</w:t>
        </w:r>
        <w:proofErr w:type="spellEnd"/>
        <w:r w:rsidRPr="00963B7D">
          <w:rPr>
            <w:rFonts w:ascii="Seravek Light" w:hAnsi="Seravek Light"/>
            <w:rPrChange w:id="191" w:author="Mohd Rizaira Bin Abd Latib" w:date="2022-05-18T14:52:00Z">
              <w:rPr>
                <w:rFonts w:ascii="Seravek Light" w:hAnsi="Seravek Light"/>
                <w:i/>
                <w:iCs/>
              </w:rPr>
            </w:rPrChange>
          </w:rPr>
          <w:t xml:space="preserve"> </w:t>
        </w:r>
        <w:proofErr w:type="spellStart"/>
        <w:r w:rsidRPr="00963B7D">
          <w:rPr>
            <w:rFonts w:ascii="Seravek Light" w:hAnsi="Seravek Light"/>
            <w:rPrChange w:id="192" w:author="Mohd Rizaira Bin Abd Latib" w:date="2022-05-18T14:52:00Z">
              <w:rPr>
                <w:rFonts w:ascii="Seravek Light" w:hAnsi="Seravek Light"/>
                <w:i/>
                <w:iCs/>
              </w:rPr>
            </w:rPrChange>
          </w:rPr>
          <w:t>akan</w:t>
        </w:r>
        <w:proofErr w:type="spellEnd"/>
        <w:r w:rsidRPr="00963B7D">
          <w:rPr>
            <w:rFonts w:ascii="Seravek Light" w:hAnsi="Seravek Light"/>
            <w:rPrChange w:id="193" w:author="Mohd Rizaira Bin Abd Latib" w:date="2022-05-18T14:52:00Z">
              <w:rPr>
                <w:rFonts w:ascii="Seravek Light" w:hAnsi="Seravek Light"/>
                <w:i/>
                <w:iCs/>
              </w:rPr>
            </w:rPrChange>
          </w:rPr>
          <w:t xml:space="preserve"> </w:t>
        </w:r>
        <w:proofErr w:type="spellStart"/>
        <w:r w:rsidRPr="00963B7D">
          <w:rPr>
            <w:rFonts w:ascii="Seravek Light" w:hAnsi="Seravek Light"/>
            <w:rPrChange w:id="194" w:author="Mohd Rizaira Bin Abd Latib" w:date="2022-05-18T14:52:00Z">
              <w:rPr>
                <w:rFonts w:ascii="Seravek Light" w:hAnsi="Seravek Light"/>
                <w:i/>
                <w:iCs/>
              </w:rPr>
            </w:rPrChange>
          </w:rPr>
          <w:t>mengambil</w:t>
        </w:r>
        <w:proofErr w:type="spellEnd"/>
        <w:r w:rsidRPr="00963B7D">
          <w:rPr>
            <w:rFonts w:ascii="Seravek Light" w:hAnsi="Seravek Light"/>
            <w:rPrChange w:id="195" w:author="Mohd Rizaira Bin Abd Latib" w:date="2022-05-18T14:52:00Z">
              <w:rPr>
                <w:rFonts w:ascii="Seravek Light" w:hAnsi="Seravek Light"/>
                <w:i/>
                <w:iCs/>
              </w:rPr>
            </w:rPrChange>
          </w:rPr>
          <w:t xml:space="preserve"> </w:t>
        </w:r>
        <w:proofErr w:type="spellStart"/>
        <w:r w:rsidRPr="00963B7D">
          <w:rPr>
            <w:rFonts w:ascii="Seravek Light" w:hAnsi="Seravek Light"/>
            <w:rPrChange w:id="196" w:author="Mohd Rizaira Bin Abd Latib" w:date="2022-05-18T14:52:00Z">
              <w:rPr>
                <w:rFonts w:ascii="Seravek Light" w:hAnsi="Seravek Light"/>
                <w:i/>
                <w:iCs/>
              </w:rPr>
            </w:rPrChange>
          </w:rPr>
          <w:t>kira</w:t>
        </w:r>
        <w:proofErr w:type="spellEnd"/>
        <w:r w:rsidRPr="00963B7D">
          <w:rPr>
            <w:rFonts w:ascii="Seravek Light" w:hAnsi="Seravek Light"/>
            <w:rPrChange w:id="197" w:author="Mohd Rizaira Bin Abd Latib" w:date="2022-05-18T14:52:00Z">
              <w:rPr>
                <w:rFonts w:ascii="Seravek Light" w:hAnsi="Seravek Light"/>
                <w:i/>
                <w:iCs/>
              </w:rPr>
            </w:rPrChange>
          </w:rPr>
          <w:t xml:space="preserve"> dan </w:t>
        </w:r>
        <w:proofErr w:type="spellStart"/>
        <w:r w:rsidRPr="00963B7D">
          <w:rPr>
            <w:rFonts w:ascii="Seravek Light" w:hAnsi="Seravek Light"/>
            <w:rPrChange w:id="198" w:author="Mohd Rizaira Bin Abd Latib" w:date="2022-05-18T14:52:00Z">
              <w:rPr>
                <w:rFonts w:ascii="Seravek Light" w:hAnsi="Seravek Light"/>
                <w:i/>
                <w:iCs/>
              </w:rPr>
            </w:rPrChange>
          </w:rPr>
          <w:t>mementingkan</w:t>
        </w:r>
        <w:proofErr w:type="spellEnd"/>
        <w:r w:rsidRPr="00963B7D">
          <w:rPr>
            <w:rFonts w:ascii="Seravek Light" w:hAnsi="Seravek Light"/>
            <w:rPrChange w:id="199" w:author="Mohd Rizaira Bin Abd Latib" w:date="2022-05-18T14:52:00Z">
              <w:rPr>
                <w:rFonts w:ascii="Seravek Light" w:hAnsi="Seravek Light"/>
                <w:i/>
                <w:iCs/>
              </w:rPr>
            </w:rPrChange>
          </w:rPr>
          <w:t xml:space="preserve"> </w:t>
        </w:r>
        <w:proofErr w:type="spellStart"/>
        <w:r w:rsidRPr="00963B7D">
          <w:rPr>
            <w:rFonts w:ascii="Seravek Light" w:hAnsi="Seravek Light"/>
            <w:rPrChange w:id="200" w:author="Mohd Rizaira Bin Abd Latib" w:date="2022-05-18T14:52:00Z">
              <w:rPr>
                <w:rFonts w:ascii="Seravek Light" w:hAnsi="Seravek Light"/>
                <w:i/>
                <w:iCs/>
              </w:rPr>
            </w:rPrChange>
          </w:rPr>
          <w:t>keupayaan</w:t>
        </w:r>
        <w:proofErr w:type="spellEnd"/>
        <w:r w:rsidRPr="00963B7D">
          <w:rPr>
            <w:rFonts w:ascii="Seravek Light" w:hAnsi="Seravek Light"/>
            <w:rPrChange w:id="201" w:author="Mohd Rizaira Bin Abd Latib" w:date="2022-05-18T14:52:00Z">
              <w:rPr>
                <w:rFonts w:ascii="Seravek Light" w:hAnsi="Seravek Light"/>
                <w:i/>
                <w:iCs/>
              </w:rPr>
            </w:rPrChange>
          </w:rPr>
          <w:t xml:space="preserve"> kami </w:t>
        </w:r>
        <w:proofErr w:type="spellStart"/>
        <w:r w:rsidRPr="00963B7D">
          <w:rPr>
            <w:rFonts w:ascii="Seravek Light" w:hAnsi="Seravek Light"/>
            <w:rPrChange w:id="202" w:author="Mohd Rizaira Bin Abd Latib" w:date="2022-05-18T14:52:00Z">
              <w:rPr>
                <w:rFonts w:ascii="Seravek Light" w:hAnsi="Seravek Light"/>
                <w:i/>
                <w:iCs/>
              </w:rPr>
            </w:rPrChange>
          </w:rPr>
          <w:t>melaksanakan</w:t>
        </w:r>
        <w:proofErr w:type="spellEnd"/>
        <w:r w:rsidRPr="00963B7D">
          <w:rPr>
            <w:rFonts w:ascii="Seravek Light" w:hAnsi="Seravek Light"/>
            <w:rPrChange w:id="203" w:author="Mohd Rizaira Bin Abd Latib" w:date="2022-05-18T14:52:00Z">
              <w:rPr>
                <w:rFonts w:ascii="Seravek Light" w:hAnsi="Seravek Light"/>
                <w:i/>
                <w:iCs/>
              </w:rPr>
            </w:rPrChange>
          </w:rPr>
          <w:t xml:space="preserve"> </w:t>
        </w:r>
        <w:proofErr w:type="spellStart"/>
        <w:r w:rsidRPr="00963B7D">
          <w:rPr>
            <w:rFonts w:ascii="Seravek Light" w:hAnsi="Seravek Light"/>
            <w:rPrChange w:id="204" w:author="Mohd Rizaira Bin Abd Latib" w:date="2022-05-18T14:52:00Z">
              <w:rPr>
                <w:rFonts w:ascii="Seravek Light" w:hAnsi="Seravek Light"/>
                <w:i/>
                <w:iCs/>
              </w:rPr>
            </w:rPrChange>
          </w:rPr>
          <w:t>kerja</w:t>
        </w:r>
        <w:proofErr w:type="spellEnd"/>
        <w:r w:rsidRPr="00963B7D">
          <w:rPr>
            <w:rFonts w:ascii="Seravek Light" w:hAnsi="Seravek Light"/>
            <w:rPrChange w:id="205" w:author="Mohd Rizaira Bin Abd Latib" w:date="2022-05-18T14:52:00Z">
              <w:rPr>
                <w:rFonts w:ascii="Seravek Light" w:hAnsi="Seravek Light"/>
                <w:i/>
                <w:iCs/>
              </w:rPr>
            </w:rPrChange>
          </w:rPr>
          <w:t xml:space="preserve"> yang </w:t>
        </w:r>
        <w:proofErr w:type="spellStart"/>
        <w:r w:rsidRPr="00963B7D">
          <w:rPr>
            <w:rFonts w:ascii="Seravek Light" w:hAnsi="Seravek Light"/>
            <w:rPrChange w:id="206" w:author="Mohd Rizaira Bin Abd Latib" w:date="2022-05-18T14:52:00Z">
              <w:rPr>
                <w:rFonts w:ascii="Seravek Light" w:hAnsi="Seravek Light"/>
                <w:i/>
                <w:iCs/>
              </w:rPr>
            </w:rPrChange>
          </w:rPr>
          <w:t>ditender</w:t>
        </w:r>
        <w:proofErr w:type="spellEnd"/>
        <w:r w:rsidRPr="00963B7D">
          <w:rPr>
            <w:rFonts w:ascii="Seravek Light" w:hAnsi="Seravek Light"/>
            <w:rPrChange w:id="207" w:author="Mohd Rizaira Bin Abd Latib" w:date="2022-05-18T14:52:00Z">
              <w:rPr>
                <w:rFonts w:ascii="Seravek Light" w:hAnsi="Seravek Light"/>
                <w:i/>
                <w:iCs/>
              </w:rPr>
            </w:rPrChange>
          </w:rPr>
          <w:t xml:space="preserve">. </w:t>
        </w:r>
        <w:proofErr w:type="spellStart"/>
        <w:r w:rsidRPr="00963B7D">
          <w:rPr>
            <w:rFonts w:ascii="Seravek Light" w:hAnsi="Seravek Light"/>
            <w:rPrChange w:id="208" w:author="Mohd Rizaira Bin Abd Latib" w:date="2022-05-18T14:52:00Z">
              <w:rPr>
                <w:rFonts w:ascii="Seravek Light" w:hAnsi="Seravek Light"/>
                <w:i/>
                <w:iCs/>
              </w:rPr>
            </w:rPrChange>
          </w:rPr>
          <w:t>Jesteru</w:t>
        </w:r>
        <w:proofErr w:type="spellEnd"/>
        <w:r w:rsidRPr="00963B7D">
          <w:rPr>
            <w:rFonts w:ascii="Seravek Light" w:hAnsi="Seravek Light"/>
            <w:rPrChange w:id="209" w:author="Mohd Rizaira Bin Abd Latib" w:date="2022-05-18T14:52:00Z">
              <w:rPr>
                <w:rFonts w:ascii="Seravek Light" w:hAnsi="Seravek Light"/>
                <w:i/>
                <w:iCs/>
              </w:rPr>
            </w:rPrChange>
          </w:rPr>
          <w:t xml:space="preserve"> </w:t>
        </w:r>
        <w:proofErr w:type="spellStart"/>
        <w:r w:rsidRPr="00963B7D">
          <w:rPr>
            <w:rFonts w:ascii="Seravek Light" w:hAnsi="Seravek Light"/>
            <w:rPrChange w:id="210" w:author="Mohd Rizaira Bin Abd Latib" w:date="2022-05-18T14:52:00Z">
              <w:rPr>
                <w:rFonts w:ascii="Seravek Light" w:hAnsi="Seravek Light"/>
                <w:i/>
                <w:iCs/>
              </w:rPr>
            </w:rPrChange>
          </w:rPr>
          <w:t>itu</w:t>
        </w:r>
        <w:proofErr w:type="spellEnd"/>
        <w:r w:rsidRPr="00963B7D">
          <w:rPr>
            <w:rFonts w:ascii="Seravek Light" w:hAnsi="Seravek Light"/>
            <w:rPrChange w:id="211" w:author="Mohd Rizaira Bin Abd Latib" w:date="2022-05-18T14:52:00Z">
              <w:rPr>
                <w:rFonts w:ascii="Seravek Light" w:hAnsi="Seravek Light"/>
                <w:i/>
                <w:iCs/>
              </w:rPr>
            </w:rPrChange>
          </w:rPr>
          <w:t xml:space="preserve"> tender kami </w:t>
        </w:r>
        <w:proofErr w:type="spellStart"/>
        <w:r w:rsidRPr="00963B7D">
          <w:rPr>
            <w:rFonts w:ascii="Seravek Light" w:hAnsi="Seravek Light"/>
            <w:rPrChange w:id="212" w:author="Mohd Rizaira Bin Abd Latib" w:date="2022-05-18T14:52:00Z">
              <w:rPr>
                <w:rFonts w:ascii="Seravek Light" w:hAnsi="Seravek Light"/>
                <w:i/>
                <w:iCs/>
              </w:rPr>
            </w:rPrChange>
          </w:rPr>
          <w:t>akan</w:t>
        </w:r>
        <w:proofErr w:type="spellEnd"/>
        <w:r w:rsidRPr="00963B7D">
          <w:rPr>
            <w:rFonts w:ascii="Seravek Light" w:hAnsi="Seravek Light"/>
            <w:rPrChange w:id="213" w:author="Mohd Rizaira Bin Abd Latib" w:date="2022-05-18T14:52:00Z">
              <w:rPr>
                <w:rFonts w:ascii="Seravek Light" w:hAnsi="Seravek Light"/>
                <w:i/>
                <w:iCs/>
              </w:rPr>
            </w:rPrChange>
          </w:rPr>
          <w:t xml:space="preserve"> </w:t>
        </w:r>
        <w:proofErr w:type="spellStart"/>
        <w:r w:rsidRPr="00963B7D">
          <w:rPr>
            <w:rFonts w:ascii="Seravek Light" w:hAnsi="Seravek Light"/>
            <w:rPrChange w:id="214" w:author="Mohd Rizaira Bin Abd Latib" w:date="2022-05-18T14:52:00Z">
              <w:rPr>
                <w:rFonts w:ascii="Seravek Light" w:hAnsi="Seravek Light"/>
                <w:i/>
                <w:iCs/>
              </w:rPr>
            </w:rPrChange>
          </w:rPr>
          <w:t>hanya</w:t>
        </w:r>
        <w:proofErr w:type="spellEnd"/>
        <w:r w:rsidRPr="00963B7D">
          <w:rPr>
            <w:rFonts w:ascii="Seravek Light" w:hAnsi="Seravek Light"/>
            <w:rPrChange w:id="215" w:author="Mohd Rizaira Bin Abd Latib" w:date="2022-05-18T14:52:00Z">
              <w:rPr>
                <w:rFonts w:ascii="Seravek Light" w:hAnsi="Seravek Light"/>
                <w:i/>
                <w:iCs/>
              </w:rPr>
            </w:rPrChange>
          </w:rPr>
          <w:t xml:space="preserve"> </w:t>
        </w:r>
        <w:proofErr w:type="spellStart"/>
        <w:r w:rsidRPr="00963B7D">
          <w:rPr>
            <w:rFonts w:ascii="Seravek Light" w:hAnsi="Seravek Light"/>
            <w:rPrChange w:id="216" w:author="Mohd Rizaira Bin Abd Latib" w:date="2022-05-18T14:52:00Z">
              <w:rPr>
                <w:rFonts w:ascii="Seravek Light" w:hAnsi="Seravek Light"/>
                <w:i/>
                <w:iCs/>
              </w:rPr>
            </w:rPrChange>
          </w:rPr>
          <w:t>dipertimbangkan</w:t>
        </w:r>
        <w:proofErr w:type="spellEnd"/>
        <w:r w:rsidRPr="00963B7D">
          <w:rPr>
            <w:rFonts w:ascii="Seravek Light" w:hAnsi="Seravek Light"/>
            <w:rPrChange w:id="217" w:author="Mohd Rizaira Bin Abd Latib" w:date="2022-05-18T14:52:00Z">
              <w:rPr>
                <w:rFonts w:ascii="Seravek Light" w:hAnsi="Seravek Light"/>
                <w:i/>
                <w:iCs/>
              </w:rPr>
            </w:rPrChange>
          </w:rPr>
          <w:t xml:space="preserve"> </w:t>
        </w:r>
        <w:proofErr w:type="spellStart"/>
        <w:r w:rsidRPr="00963B7D">
          <w:rPr>
            <w:rFonts w:ascii="Seravek Light" w:hAnsi="Seravek Light"/>
            <w:rPrChange w:id="218" w:author="Mohd Rizaira Bin Abd Latib" w:date="2022-05-18T14:52:00Z">
              <w:rPr>
                <w:rFonts w:ascii="Seravek Light" w:hAnsi="Seravek Light"/>
                <w:i/>
                <w:iCs/>
              </w:rPr>
            </w:rPrChange>
          </w:rPr>
          <w:t>untuk</w:t>
        </w:r>
        <w:proofErr w:type="spellEnd"/>
        <w:r w:rsidRPr="00963B7D">
          <w:rPr>
            <w:rFonts w:ascii="Seravek Light" w:hAnsi="Seravek Light"/>
            <w:rPrChange w:id="219" w:author="Mohd Rizaira Bin Abd Latib" w:date="2022-05-18T14:52:00Z">
              <w:rPr>
                <w:rFonts w:ascii="Seravek Light" w:hAnsi="Seravek Light"/>
                <w:i/>
                <w:iCs/>
              </w:rPr>
            </w:rPrChange>
          </w:rPr>
          <w:t xml:space="preserve"> </w:t>
        </w:r>
        <w:proofErr w:type="spellStart"/>
        <w:r w:rsidRPr="00963B7D">
          <w:rPr>
            <w:rFonts w:ascii="Seravek Light" w:hAnsi="Seravek Light"/>
            <w:rPrChange w:id="220" w:author="Mohd Rizaira Bin Abd Latib" w:date="2022-05-18T14:52:00Z">
              <w:rPr>
                <w:rFonts w:ascii="Seravek Light" w:hAnsi="Seravek Light"/>
                <w:i/>
                <w:iCs/>
              </w:rPr>
            </w:rPrChange>
          </w:rPr>
          <w:t>diperakukan</w:t>
        </w:r>
        <w:proofErr w:type="spellEnd"/>
        <w:r w:rsidRPr="00963B7D">
          <w:rPr>
            <w:rFonts w:ascii="Seravek Light" w:hAnsi="Seravek Light"/>
            <w:rPrChange w:id="221" w:author="Mohd Rizaira Bin Abd Latib" w:date="2022-05-18T14:52:00Z">
              <w:rPr>
                <w:rFonts w:ascii="Seravek Light" w:hAnsi="Seravek Light"/>
                <w:i/>
                <w:iCs/>
              </w:rPr>
            </w:rPrChange>
          </w:rPr>
          <w:t xml:space="preserve"> </w:t>
        </w:r>
        <w:proofErr w:type="spellStart"/>
        <w:r w:rsidRPr="00963B7D">
          <w:rPr>
            <w:rFonts w:ascii="Seravek Light" w:hAnsi="Seravek Light"/>
            <w:rPrChange w:id="222" w:author="Mohd Rizaira Bin Abd Latib" w:date="2022-05-18T14:52:00Z">
              <w:rPr>
                <w:rFonts w:ascii="Seravek Light" w:hAnsi="Seravek Light"/>
                <w:i/>
                <w:iCs/>
              </w:rPr>
            </w:rPrChange>
          </w:rPr>
          <w:t>kepada</w:t>
        </w:r>
        <w:proofErr w:type="spellEnd"/>
        <w:r w:rsidRPr="00963B7D">
          <w:rPr>
            <w:rFonts w:ascii="Seravek Light" w:hAnsi="Seravek Light"/>
            <w:rPrChange w:id="223" w:author="Mohd Rizaira Bin Abd Latib" w:date="2022-05-18T14:52:00Z">
              <w:rPr>
                <w:rFonts w:ascii="Seravek Light" w:hAnsi="Seravek Light"/>
                <w:i/>
                <w:iCs/>
              </w:rPr>
            </w:rPrChange>
          </w:rPr>
          <w:t xml:space="preserve"> Lembaga Tender </w:t>
        </w:r>
        <w:proofErr w:type="spellStart"/>
        <w:r w:rsidRPr="00963B7D">
          <w:rPr>
            <w:rFonts w:ascii="Seravek Light" w:hAnsi="Seravek Light"/>
            <w:rPrChange w:id="224" w:author="Mohd Rizaira Bin Abd Latib" w:date="2022-05-18T14:52:00Z">
              <w:rPr>
                <w:rFonts w:ascii="Seravek Light" w:hAnsi="Seravek Light"/>
                <w:i/>
                <w:iCs/>
              </w:rPr>
            </w:rPrChange>
          </w:rPr>
          <w:t>untuk</w:t>
        </w:r>
        <w:proofErr w:type="spellEnd"/>
        <w:r w:rsidRPr="00963B7D">
          <w:rPr>
            <w:rFonts w:ascii="Seravek Light" w:hAnsi="Seravek Light"/>
            <w:rPrChange w:id="225" w:author="Mohd Rizaira Bin Abd Latib" w:date="2022-05-18T14:52:00Z">
              <w:rPr>
                <w:rFonts w:ascii="Seravek Light" w:hAnsi="Seravek Light"/>
                <w:i/>
                <w:iCs/>
              </w:rPr>
            </w:rPrChange>
          </w:rPr>
          <w:t xml:space="preserve"> </w:t>
        </w:r>
        <w:proofErr w:type="spellStart"/>
        <w:r w:rsidRPr="00963B7D">
          <w:rPr>
            <w:rFonts w:ascii="Seravek Light" w:hAnsi="Seravek Light"/>
            <w:rPrChange w:id="226" w:author="Mohd Rizaira Bin Abd Latib" w:date="2022-05-18T14:52:00Z">
              <w:rPr>
                <w:rFonts w:ascii="Seravek Light" w:hAnsi="Seravek Light"/>
                <w:i/>
                <w:iCs/>
              </w:rPr>
            </w:rPrChange>
          </w:rPr>
          <w:t>disetujuterima</w:t>
        </w:r>
        <w:proofErr w:type="spellEnd"/>
        <w:r w:rsidRPr="00963B7D">
          <w:rPr>
            <w:rFonts w:ascii="Seravek Light" w:hAnsi="Seravek Light"/>
            <w:rPrChange w:id="227" w:author="Mohd Rizaira Bin Abd Latib" w:date="2022-05-18T14:52:00Z">
              <w:rPr>
                <w:rFonts w:ascii="Seravek Light" w:hAnsi="Seravek Light"/>
                <w:i/>
                <w:iCs/>
              </w:rPr>
            </w:rPrChange>
          </w:rPr>
          <w:t xml:space="preserve"> </w:t>
        </w:r>
        <w:proofErr w:type="spellStart"/>
        <w:r w:rsidRPr="00963B7D">
          <w:rPr>
            <w:rFonts w:ascii="Seravek Light" w:hAnsi="Seravek Light"/>
            <w:rPrChange w:id="228" w:author="Mohd Rizaira Bin Abd Latib" w:date="2022-05-18T14:52:00Z">
              <w:rPr>
                <w:rFonts w:ascii="Seravek Light" w:hAnsi="Seravek Light"/>
                <w:i/>
                <w:iCs/>
              </w:rPr>
            </w:rPrChange>
          </w:rPr>
          <w:t>sekiranya</w:t>
        </w:r>
        <w:proofErr w:type="spellEnd"/>
        <w:r w:rsidRPr="00963B7D">
          <w:rPr>
            <w:rFonts w:ascii="Seravek Light" w:hAnsi="Seravek Light"/>
            <w:rPrChange w:id="229" w:author="Mohd Rizaira Bin Abd Latib" w:date="2022-05-18T14:52:00Z">
              <w:rPr>
                <w:rFonts w:ascii="Seravek Light" w:hAnsi="Seravek Light"/>
                <w:i/>
                <w:iCs/>
              </w:rPr>
            </w:rPrChange>
          </w:rPr>
          <w:t xml:space="preserve"> kami </w:t>
        </w:r>
        <w:proofErr w:type="spellStart"/>
        <w:r w:rsidRPr="00963B7D">
          <w:rPr>
            <w:rFonts w:ascii="Seravek Light" w:hAnsi="Seravek Light"/>
            <w:rPrChange w:id="230" w:author="Mohd Rizaira Bin Abd Latib" w:date="2022-05-18T14:52:00Z">
              <w:rPr>
                <w:rFonts w:ascii="Seravek Light" w:hAnsi="Seravek Light"/>
                <w:i/>
                <w:iCs/>
              </w:rPr>
            </w:rPrChange>
          </w:rPr>
          <w:t>didapati</w:t>
        </w:r>
        <w:proofErr w:type="spellEnd"/>
        <w:r w:rsidRPr="00963B7D">
          <w:rPr>
            <w:rFonts w:ascii="Seravek Light" w:hAnsi="Seravek Light"/>
            <w:rPrChange w:id="231" w:author="Mohd Rizaira Bin Abd Latib" w:date="2022-05-18T14:52:00Z">
              <w:rPr>
                <w:rFonts w:ascii="Seravek Light" w:hAnsi="Seravek Light"/>
                <w:i/>
                <w:iCs/>
              </w:rPr>
            </w:rPrChange>
          </w:rPr>
          <w:t xml:space="preserve"> </w:t>
        </w:r>
        <w:proofErr w:type="spellStart"/>
        <w:r w:rsidRPr="00963B7D">
          <w:rPr>
            <w:rFonts w:ascii="Seravek Light" w:hAnsi="Seravek Light"/>
            <w:rPrChange w:id="232" w:author="Mohd Rizaira Bin Abd Latib" w:date="2022-05-18T14:52:00Z">
              <w:rPr>
                <w:rFonts w:ascii="Seravek Light" w:hAnsi="Seravek Light"/>
                <w:i/>
                <w:iCs/>
              </w:rPr>
            </w:rPrChange>
          </w:rPr>
          <w:t>berkeupayaan</w:t>
        </w:r>
        <w:proofErr w:type="spellEnd"/>
        <w:r w:rsidRPr="00963B7D">
          <w:rPr>
            <w:rFonts w:ascii="Seravek Light" w:hAnsi="Seravek Light"/>
            <w:rPrChange w:id="233" w:author="Mohd Rizaira Bin Abd Latib" w:date="2022-05-18T14:52:00Z">
              <w:rPr>
                <w:rFonts w:ascii="Seravek Light" w:hAnsi="Seravek Light"/>
                <w:i/>
                <w:iCs/>
              </w:rPr>
            </w:rPrChange>
          </w:rPr>
          <w:t xml:space="preserve"> </w:t>
        </w:r>
        <w:proofErr w:type="spellStart"/>
        <w:r w:rsidRPr="00963B7D">
          <w:rPr>
            <w:rFonts w:ascii="Seravek Light" w:hAnsi="Seravek Light"/>
            <w:rPrChange w:id="234" w:author="Mohd Rizaira Bin Abd Latib" w:date="2022-05-18T14:52:00Z">
              <w:rPr>
                <w:rFonts w:ascii="Seravek Light" w:hAnsi="Seravek Light"/>
                <w:i/>
                <w:iCs/>
              </w:rPr>
            </w:rPrChange>
          </w:rPr>
          <w:t>untuk</w:t>
        </w:r>
        <w:proofErr w:type="spellEnd"/>
        <w:r w:rsidRPr="00963B7D">
          <w:rPr>
            <w:rFonts w:ascii="Seravek Light" w:hAnsi="Seravek Light"/>
            <w:rPrChange w:id="235" w:author="Mohd Rizaira Bin Abd Latib" w:date="2022-05-18T14:52:00Z">
              <w:rPr>
                <w:rFonts w:ascii="Seravek Light" w:hAnsi="Seravek Light"/>
                <w:i/>
                <w:iCs/>
              </w:rPr>
            </w:rPrChange>
          </w:rPr>
          <w:t xml:space="preserve"> </w:t>
        </w:r>
        <w:proofErr w:type="spellStart"/>
        <w:r w:rsidRPr="00963B7D">
          <w:rPr>
            <w:rFonts w:ascii="Seravek Light" w:hAnsi="Seravek Light"/>
            <w:rPrChange w:id="236" w:author="Mohd Rizaira Bin Abd Latib" w:date="2022-05-18T14:52:00Z">
              <w:rPr>
                <w:rFonts w:ascii="Seravek Light" w:hAnsi="Seravek Light"/>
                <w:i/>
                <w:iCs/>
              </w:rPr>
            </w:rPrChange>
          </w:rPr>
          <w:t>melaksanakan</w:t>
        </w:r>
        <w:proofErr w:type="spellEnd"/>
        <w:r w:rsidRPr="00963B7D">
          <w:rPr>
            <w:rFonts w:ascii="Seravek Light" w:hAnsi="Seravek Light"/>
            <w:rPrChange w:id="237" w:author="Mohd Rizaira Bin Abd Latib" w:date="2022-05-18T14:52:00Z">
              <w:rPr>
                <w:rFonts w:ascii="Seravek Light" w:hAnsi="Seravek Light"/>
                <w:i/>
                <w:iCs/>
              </w:rPr>
            </w:rPrChange>
          </w:rPr>
          <w:t xml:space="preserve"> </w:t>
        </w:r>
        <w:proofErr w:type="spellStart"/>
        <w:r w:rsidRPr="00963B7D">
          <w:rPr>
            <w:rFonts w:ascii="Seravek Light" w:hAnsi="Seravek Light"/>
            <w:rPrChange w:id="238" w:author="Mohd Rizaira Bin Abd Latib" w:date="2022-05-18T14:52:00Z">
              <w:rPr>
                <w:rFonts w:ascii="Seravek Light" w:hAnsi="Seravek Light"/>
                <w:i/>
                <w:iCs/>
              </w:rPr>
            </w:rPrChange>
          </w:rPr>
          <w:t>projek</w:t>
        </w:r>
        <w:proofErr w:type="spellEnd"/>
        <w:r w:rsidRPr="00963B7D">
          <w:rPr>
            <w:rFonts w:ascii="Seravek Light" w:hAnsi="Seravek Light"/>
            <w:rPrChange w:id="239" w:author="Mohd Rizaira Bin Abd Latib" w:date="2022-05-18T14:52:00Z">
              <w:rPr>
                <w:rFonts w:ascii="Seravek Light" w:hAnsi="Seravek Light"/>
                <w:i/>
                <w:iCs/>
              </w:rPr>
            </w:rPrChange>
          </w:rPr>
          <w:t xml:space="preserve"> yang </w:t>
        </w:r>
        <w:proofErr w:type="spellStart"/>
        <w:r w:rsidRPr="00963B7D">
          <w:rPr>
            <w:rFonts w:ascii="Seravek Light" w:hAnsi="Seravek Light"/>
            <w:rPrChange w:id="240" w:author="Mohd Rizaira Bin Abd Latib" w:date="2022-05-18T14:52:00Z">
              <w:rPr>
                <w:rFonts w:ascii="Seravek Light" w:hAnsi="Seravek Light"/>
                <w:i/>
                <w:iCs/>
              </w:rPr>
            </w:rPrChange>
          </w:rPr>
          <w:t>ditender</w:t>
        </w:r>
        <w:proofErr w:type="spellEnd"/>
        <w:r w:rsidRPr="00963B7D">
          <w:rPr>
            <w:rFonts w:ascii="Seravek Light" w:hAnsi="Seravek Light"/>
            <w:rPrChange w:id="241" w:author="Mohd Rizaira Bin Abd Latib" w:date="2022-05-18T14:52:00Z">
              <w:rPr>
                <w:rFonts w:ascii="Seravek Light" w:hAnsi="Seravek Light"/>
                <w:i/>
                <w:iCs/>
              </w:rPr>
            </w:rPrChange>
          </w:rPr>
          <w:t xml:space="preserve">, </w:t>
        </w:r>
        <w:proofErr w:type="spellStart"/>
        <w:r w:rsidRPr="00963B7D">
          <w:rPr>
            <w:rFonts w:ascii="Seravek Light" w:hAnsi="Seravek Light"/>
            <w:rPrChange w:id="242" w:author="Mohd Rizaira Bin Abd Latib" w:date="2022-05-18T14:52:00Z">
              <w:rPr>
                <w:rFonts w:ascii="Seravek Light" w:hAnsi="Seravek Light"/>
                <w:i/>
                <w:iCs/>
              </w:rPr>
            </w:rPrChange>
          </w:rPr>
          <w:t>mengikut</w:t>
        </w:r>
        <w:proofErr w:type="spellEnd"/>
        <w:r w:rsidRPr="00963B7D">
          <w:rPr>
            <w:rFonts w:ascii="Seravek Light" w:hAnsi="Seravek Light"/>
            <w:rPrChange w:id="243" w:author="Mohd Rizaira Bin Abd Latib" w:date="2022-05-18T14:52:00Z">
              <w:rPr>
                <w:rFonts w:ascii="Seravek Light" w:hAnsi="Seravek Light"/>
                <w:i/>
                <w:iCs/>
              </w:rPr>
            </w:rPrChange>
          </w:rPr>
          <w:t xml:space="preserve"> </w:t>
        </w:r>
        <w:proofErr w:type="spellStart"/>
        <w:r w:rsidRPr="00963B7D">
          <w:rPr>
            <w:rFonts w:ascii="Seravek Light" w:hAnsi="Seravek Light"/>
            <w:rPrChange w:id="244" w:author="Mohd Rizaira Bin Abd Latib" w:date="2022-05-18T14:52:00Z">
              <w:rPr>
                <w:rFonts w:ascii="Seravek Light" w:hAnsi="Seravek Light"/>
                <w:i/>
                <w:iCs/>
              </w:rPr>
            </w:rPrChange>
          </w:rPr>
          <w:t>penilaian</w:t>
        </w:r>
        <w:proofErr w:type="spellEnd"/>
        <w:r w:rsidRPr="00963B7D">
          <w:rPr>
            <w:rFonts w:ascii="Seravek Light" w:hAnsi="Seravek Light"/>
            <w:rPrChange w:id="245" w:author="Mohd Rizaira Bin Abd Latib" w:date="2022-05-18T14:52:00Z">
              <w:rPr>
                <w:rFonts w:ascii="Seravek Light" w:hAnsi="Seravek Light"/>
                <w:i/>
                <w:iCs/>
              </w:rPr>
            </w:rPrChange>
          </w:rPr>
          <w:t xml:space="preserve"> AIR SELANGOR </w:t>
        </w:r>
        <w:proofErr w:type="spellStart"/>
        <w:r w:rsidRPr="00963B7D">
          <w:rPr>
            <w:rFonts w:ascii="Seravek Light" w:hAnsi="Seravek Light"/>
            <w:rPrChange w:id="246" w:author="Mohd Rizaira Bin Abd Latib" w:date="2022-05-18T14:52:00Z">
              <w:rPr>
                <w:rFonts w:ascii="Seravek Light" w:hAnsi="Seravek Light"/>
                <w:i/>
                <w:iCs/>
              </w:rPr>
            </w:rPrChange>
          </w:rPr>
          <w:t>berasaskan</w:t>
        </w:r>
        <w:proofErr w:type="spellEnd"/>
        <w:r w:rsidRPr="00963B7D">
          <w:rPr>
            <w:rFonts w:ascii="Seravek Light" w:hAnsi="Seravek Light"/>
            <w:rPrChange w:id="247" w:author="Mohd Rizaira Bin Abd Latib" w:date="2022-05-18T14:52:00Z">
              <w:rPr>
                <w:rFonts w:ascii="Seravek Light" w:hAnsi="Seravek Light"/>
                <w:i/>
                <w:iCs/>
              </w:rPr>
            </w:rPrChange>
          </w:rPr>
          <w:t xml:space="preserve"> </w:t>
        </w:r>
        <w:proofErr w:type="spellStart"/>
        <w:r w:rsidRPr="00963B7D">
          <w:rPr>
            <w:rFonts w:ascii="Seravek Light" w:hAnsi="Seravek Light"/>
            <w:rPrChange w:id="248" w:author="Mohd Rizaira Bin Abd Latib" w:date="2022-05-18T14:52:00Z">
              <w:rPr>
                <w:rFonts w:ascii="Seravek Light" w:hAnsi="Seravek Light"/>
                <w:i/>
                <w:iCs/>
              </w:rPr>
            </w:rPrChange>
          </w:rPr>
          <w:t>maklumat-maklumat</w:t>
        </w:r>
        <w:proofErr w:type="spellEnd"/>
        <w:r w:rsidRPr="00963B7D">
          <w:rPr>
            <w:rFonts w:ascii="Seravek Light" w:hAnsi="Seravek Light"/>
            <w:rPrChange w:id="249" w:author="Mohd Rizaira Bin Abd Latib" w:date="2022-05-18T14:52:00Z">
              <w:rPr>
                <w:rFonts w:ascii="Seravek Light" w:hAnsi="Seravek Light"/>
                <w:i/>
                <w:iCs/>
              </w:rPr>
            </w:rPrChange>
          </w:rPr>
          <w:t xml:space="preserve"> dan </w:t>
        </w:r>
        <w:proofErr w:type="spellStart"/>
        <w:r w:rsidRPr="00963B7D">
          <w:rPr>
            <w:rFonts w:ascii="Seravek Light" w:hAnsi="Seravek Light"/>
            <w:rPrChange w:id="250" w:author="Mohd Rizaira Bin Abd Latib" w:date="2022-05-18T14:52:00Z">
              <w:rPr>
                <w:rFonts w:ascii="Seravek Light" w:hAnsi="Seravek Light"/>
                <w:i/>
                <w:iCs/>
              </w:rPr>
            </w:rPrChange>
          </w:rPr>
          <w:t>dokumen-dokumen</w:t>
        </w:r>
        <w:proofErr w:type="spellEnd"/>
        <w:r w:rsidRPr="00963B7D">
          <w:rPr>
            <w:rFonts w:ascii="Seravek Light" w:hAnsi="Seravek Light"/>
            <w:rPrChange w:id="251" w:author="Mohd Rizaira Bin Abd Latib" w:date="2022-05-18T14:52:00Z">
              <w:rPr>
                <w:rFonts w:ascii="Seravek Light" w:hAnsi="Seravek Light"/>
                <w:i/>
                <w:iCs/>
              </w:rPr>
            </w:rPrChange>
          </w:rPr>
          <w:t xml:space="preserve"> yang kami </w:t>
        </w:r>
        <w:proofErr w:type="spellStart"/>
        <w:r w:rsidRPr="00963B7D">
          <w:rPr>
            <w:rFonts w:ascii="Seravek Light" w:hAnsi="Seravek Light"/>
            <w:rPrChange w:id="252" w:author="Mohd Rizaira Bin Abd Latib" w:date="2022-05-18T14:52:00Z">
              <w:rPr>
                <w:rFonts w:ascii="Seravek Light" w:hAnsi="Seravek Light"/>
                <w:i/>
                <w:iCs/>
              </w:rPr>
            </w:rPrChange>
          </w:rPr>
          <w:t>kemukakan</w:t>
        </w:r>
        <w:proofErr w:type="spellEnd"/>
        <w:r w:rsidRPr="00963B7D">
          <w:rPr>
            <w:rFonts w:ascii="Seravek Light" w:hAnsi="Seravek Light"/>
            <w:rPrChange w:id="253" w:author="Mohd Rizaira Bin Abd Latib" w:date="2022-05-18T14:52:00Z">
              <w:rPr>
                <w:rFonts w:ascii="Seravek Light" w:hAnsi="Seravek Light"/>
                <w:i/>
                <w:iCs/>
              </w:rPr>
            </w:rPrChange>
          </w:rPr>
          <w:t>.</w:t>
        </w:r>
      </w:moveTo>
    </w:p>
    <w:moveToRangeEnd w:id="179"/>
    <w:p w14:paraId="5D7FADFA" w14:textId="77777777" w:rsidR="00963B7D" w:rsidRDefault="00963B7D" w:rsidP="00B672AB">
      <w:pPr>
        <w:pStyle w:val="ListParagraph"/>
        <w:spacing w:after="0" w:line="276" w:lineRule="auto"/>
        <w:ind w:left="360"/>
        <w:jc w:val="both"/>
        <w:rPr>
          <w:ins w:id="254" w:author="Mohd Rizaira Bin Abd Latib" w:date="2022-05-18T14:52:00Z"/>
          <w:rFonts w:ascii="Seravek Light" w:hAnsi="Seravek Light"/>
          <w:i/>
          <w:iCs/>
          <w:sz w:val="20"/>
          <w:szCs w:val="20"/>
        </w:rPr>
      </w:pPr>
    </w:p>
    <w:p w14:paraId="4681FACD" w14:textId="2BA7C00E" w:rsidR="00214709" w:rsidRPr="00DD0FFB" w:rsidRDefault="00DD0FFB" w:rsidP="00B672AB">
      <w:pPr>
        <w:pStyle w:val="ListParagraph"/>
        <w:spacing w:after="0" w:line="276" w:lineRule="auto"/>
        <w:ind w:left="360"/>
        <w:jc w:val="both"/>
        <w:rPr>
          <w:rFonts w:ascii="Seravek Light" w:hAnsi="Seravek Light"/>
          <w:i/>
          <w:iCs/>
          <w:sz w:val="20"/>
          <w:szCs w:val="20"/>
          <w:rPrChange w:id="255" w:author="Mohd Rizaira Bin Abd Latib" w:date="2022-05-18T14:41:00Z">
            <w:rPr>
              <w:rFonts w:ascii="Seravek Light" w:hAnsi="Seravek Light"/>
            </w:rPr>
          </w:rPrChange>
        </w:rPr>
        <w:pPrChange w:id="256" w:author="Mohd Rizaira Bin Abd Latib" w:date="2022-05-18T14:30:00Z">
          <w:pPr>
            <w:pStyle w:val="ListParagraph"/>
            <w:numPr>
              <w:numId w:val="1"/>
            </w:numPr>
            <w:spacing w:after="0" w:line="276" w:lineRule="auto"/>
            <w:ind w:left="360" w:hanging="360"/>
            <w:jc w:val="both"/>
          </w:pPr>
        </w:pPrChange>
      </w:pPr>
      <w:ins w:id="257" w:author="Mohd Rizaira Bin Abd Latib" w:date="2022-05-18T14:40:00Z">
        <w:r w:rsidRPr="00DD0FFB">
          <w:rPr>
            <w:rFonts w:ascii="Seravek Light" w:hAnsi="Seravek Light"/>
            <w:i/>
            <w:iCs/>
            <w:sz w:val="20"/>
            <w:szCs w:val="20"/>
            <w:rPrChange w:id="258" w:author="Mohd Rizaira Bin Abd Latib" w:date="2022-05-18T14:41:00Z">
              <w:rPr>
                <w:rFonts w:ascii="Seravek Light" w:hAnsi="Seravek Light"/>
              </w:rPr>
            </w:rPrChange>
          </w:rPr>
          <w:lastRenderedPageBreak/>
          <w:t>(</w:t>
        </w:r>
      </w:ins>
      <w:r w:rsidR="00214709" w:rsidRPr="00DD0FFB">
        <w:rPr>
          <w:rFonts w:ascii="Seravek Light" w:hAnsi="Seravek Light"/>
          <w:i/>
          <w:iCs/>
          <w:sz w:val="20"/>
          <w:szCs w:val="20"/>
          <w:rPrChange w:id="259" w:author="Mohd Rizaira Bin Abd Latib" w:date="2022-05-18T14:41:00Z">
            <w:rPr>
              <w:rFonts w:ascii="Seravek Light" w:hAnsi="Seravek Light"/>
            </w:rPr>
          </w:rPrChange>
        </w:rPr>
        <w:t>We understand and note that this Tender evaluation will consider and prioritize our ability to perform the tendered work. Therefore, our tender will only be considered for recommendation to the Tender Board for approval if we are found to be able to implement the tendered project, according to AIR SELANGOR's assessment based on the information and documents we submit.</w:t>
      </w:r>
      <w:ins w:id="260" w:author="Mohd Rizaira Bin Abd Latib" w:date="2022-05-18T14:41:00Z">
        <w:r w:rsidRPr="00DD0FFB">
          <w:rPr>
            <w:rFonts w:ascii="Seravek Light" w:hAnsi="Seravek Light"/>
            <w:i/>
            <w:iCs/>
            <w:sz w:val="20"/>
            <w:szCs w:val="20"/>
            <w:rPrChange w:id="261" w:author="Mohd Rizaira Bin Abd Latib" w:date="2022-05-18T14:41:00Z">
              <w:rPr>
                <w:rFonts w:ascii="Seravek Light" w:hAnsi="Seravek Light"/>
              </w:rPr>
            </w:rPrChange>
          </w:rPr>
          <w:t>)</w:t>
        </w:r>
      </w:ins>
    </w:p>
    <w:p w14:paraId="4FA25919" w14:textId="0B632169" w:rsidR="00214709" w:rsidDel="00AD6E50" w:rsidRDefault="00214709" w:rsidP="00214709">
      <w:pPr>
        <w:spacing w:after="0" w:line="276" w:lineRule="auto"/>
        <w:ind w:left="360"/>
        <w:jc w:val="both"/>
        <w:rPr>
          <w:moveFrom w:id="262" w:author="Mohd Rizaira Bin Abd Latib" w:date="2022-05-18T14:29:00Z"/>
          <w:rFonts w:ascii="Seravek Light" w:hAnsi="Seravek Light"/>
          <w:i/>
          <w:iCs/>
        </w:rPr>
      </w:pPr>
      <w:moveFromRangeStart w:id="263" w:author="Mohd Rizaira Bin Abd Latib" w:date="2022-05-18T14:29:00Z" w:name="move103776613"/>
      <w:moveFrom w:id="264" w:author="Mohd Rizaira Bin Abd Latib" w:date="2022-05-18T14:29:00Z">
        <w:r w:rsidRPr="00214709" w:rsidDel="00AD6E50">
          <w:rPr>
            <w:rFonts w:ascii="Seravek Light" w:hAnsi="Seravek Light"/>
            <w:i/>
            <w:iCs/>
          </w:rPr>
          <w:t>Kami faham dan mengambil maklum bahawa penilaian Tender ini akan mengambil kira dan mementingkan keupayaan kami melaksanakan kerja yang ditender. Jesteru itu tender kami akan hanya dipertimbangkan untuk diperakukan kepada Lembaga Tender untuk disetujuterima sekiranya kami didapati berkeupayaan untuk melaksanakan projek yang ditender, mengikut penilaian AIR SELANGOR berasaskan maklumat-maklumat dan dokumen-dokumen yang kami kemukakan.</w:t>
        </w:r>
      </w:moveFrom>
    </w:p>
    <w:moveFromRangeEnd w:id="263"/>
    <w:p w14:paraId="05F59270" w14:textId="38FF8557" w:rsidR="00214709" w:rsidRDefault="00214709" w:rsidP="00214709">
      <w:pPr>
        <w:spacing w:after="0" w:line="276" w:lineRule="auto"/>
        <w:jc w:val="both"/>
        <w:rPr>
          <w:rFonts w:ascii="Seravek Light" w:hAnsi="Seravek Light"/>
          <w:i/>
          <w:iCs/>
        </w:rPr>
      </w:pPr>
    </w:p>
    <w:p w14:paraId="3EEA146F" w14:textId="77777777" w:rsidR="00DD0FFB" w:rsidRPr="00DD0FFB" w:rsidRDefault="00DD0FFB" w:rsidP="00963B7D">
      <w:pPr>
        <w:pStyle w:val="ListParagraph"/>
        <w:numPr>
          <w:ilvl w:val="0"/>
          <w:numId w:val="3"/>
        </w:numPr>
        <w:spacing w:after="0" w:line="276" w:lineRule="auto"/>
        <w:jc w:val="both"/>
        <w:rPr>
          <w:moveTo w:id="265" w:author="Mohd Rizaira Bin Abd Latib" w:date="2022-05-18T14:41:00Z"/>
          <w:rFonts w:ascii="Seravek Light" w:hAnsi="Seravek Light"/>
          <w:rPrChange w:id="266" w:author="Mohd Rizaira Bin Abd Latib" w:date="2022-05-18T14:41:00Z">
            <w:rPr>
              <w:moveTo w:id="267" w:author="Mohd Rizaira Bin Abd Latib" w:date="2022-05-18T14:41:00Z"/>
              <w:rFonts w:ascii="Seravek Light" w:hAnsi="Seravek Light"/>
              <w:i/>
              <w:iCs/>
            </w:rPr>
          </w:rPrChange>
        </w:rPr>
        <w:pPrChange w:id="268" w:author="Mohd Rizaira Bin Abd Latib" w:date="2022-05-18T14:52:00Z">
          <w:pPr>
            <w:pStyle w:val="ListParagraph"/>
            <w:numPr>
              <w:numId w:val="1"/>
            </w:numPr>
            <w:spacing w:after="0" w:line="276" w:lineRule="auto"/>
            <w:ind w:left="360" w:hanging="360"/>
            <w:jc w:val="both"/>
          </w:pPr>
        </w:pPrChange>
      </w:pPr>
      <w:moveToRangeStart w:id="269" w:author="Mohd Rizaira Bin Abd Latib" w:date="2022-05-18T14:41:00Z" w:name="move103777295"/>
      <w:moveTo w:id="270" w:author="Mohd Rizaira Bin Abd Latib" w:date="2022-05-18T14:41:00Z">
        <w:r w:rsidRPr="00DD0FFB">
          <w:rPr>
            <w:rFonts w:ascii="Seravek Light" w:hAnsi="Seravek Light"/>
            <w:rPrChange w:id="271" w:author="Mohd Rizaira Bin Abd Latib" w:date="2022-05-18T14:41:00Z">
              <w:rPr>
                <w:rFonts w:ascii="Seravek Light" w:hAnsi="Seravek Light"/>
                <w:i/>
                <w:iCs/>
              </w:rPr>
            </w:rPrChange>
          </w:rPr>
          <w:t xml:space="preserve">Kami juga </w:t>
        </w:r>
        <w:proofErr w:type="spellStart"/>
        <w:r w:rsidRPr="00DD0FFB">
          <w:rPr>
            <w:rFonts w:ascii="Seravek Light" w:hAnsi="Seravek Light"/>
            <w:rPrChange w:id="272" w:author="Mohd Rizaira Bin Abd Latib" w:date="2022-05-18T14:41:00Z">
              <w:rPr>
                <w:rFonts w:ascii="Seravek Light" w:hAnsi="Seravek Light"/>
                <w:i/>
                <w:iCs/>
              </w:rPr>
            </w:rPrChange>
          </w:rPr>
          <w:t>ingin</w:t>
        </w:r>
        <w:proofErr w:type="spellEnd"/>
        <w:r w:rsidRPr="00DD0FFB">
          <w:rPr>
            <w:rFonts w:ascii="Seravek Light" w:hAnsi="Seravek Light"/>
            <w:rPrChange w:id="273" w:author="Mohd Rizaira Bin Abd Latib" w:date="2022-05-18T14:41:00Z">
              <w:rPr>
                <w:rFonts w:ascii="Seravek Light" w:hAnsi="Seravek Light"/>
                <w:i/>
                <w:iCs/>
              </w:rPr>
            </w:rPrChange>
          </w:rPr>
          <w:t xml:space="preserve"> </w:t>
        </w:r>
        <w:proofErr w:type="spellStart"/>
        <w:r w:rsidRPr="00DD0FFB">
          <w:rPr>
            <w:rFonts w:ascii="Seravek Light" w:hAnsi="Seravek Light"/>
            <w:rPrChange w:id="274" w:author="Mohd Rizaira Bin Abd Latib" w:date="2022-05-18T14:41:00Z">
              <w:rPr>
                <w:rFonts w:ascii="Seravek Light" w:hAnsi="Seravek Light"/>
                <w:i/>
                <w:iCs/>
              </w:rPr>
            </w:rPrChange>
          </w:rPr>
          <w:t>mengambil</w:t>
        </w:r>
        <w:proofErr w:type="spellEnd"/>
        <w:r w:rsidRPr="00DD0FFB">
          <w:rPr>
            <w:rFonts w:ascii="Seravek Light" w:hAnsi="Seravek Light"/>
            <w:rPrChange w:id="275" w:author="Mohd Rizaira Bin Abd Latib" w:date="2022-05-18T14:41:00Z">
              <w:rPr>
                <w:rFonts w:ascii="Seravek Light" w:hAnsi="Seravek Light"/>
                <w:i/>
                <w:iCs/>
              </w:rPr>
            </w:rPrChange>
          </w:rPr>
          <w:t xml:space="preserve"> </w:t>
        </w:r>
        <w:proofErr w:type="spellStart"/>
        <w:r w:rsidRPr="00DD0FFB">
          <w:rPr>
            <w:rFonts w:ascii="Seravek Light" w:hAnsi="Seravek Light"/>
            <w:rPrChange w:id="276" w:author="Mohd Rizaira Bin Abd Latib" w:date="2022-05-18T14:41:00Z">
              <w:rPr>
                <w:rFonts w:ascii="Seravek Light" w:hAnsi="Seravek Light"/>
                <w:i/>
                <w:iCs/>
              </w:rPr>
            </w:rPrChange>
          </w:rPr>
          <w:t>maklum</w:t>
        </w:r>
        <w:proofErr w:type="spellEnd"/>
        <w:r w:rsidRPr="00DD0FFB">
          <w:rPr>
            <w:rFonts w:ascii="Seravek Light" w:hAnsi="Seravek Light"/>
            <w:rPrChange w:id="277" w:author="Mohd Rizaira Bin Abd Latib" w:date="2022-05-18T14:41:00Z">
              <w:rPr>
                <w:rFonts w:ascii="Seravek Light" w:hAnsi="Seravek Light"/>
                <w:i/>
                <w:iCs/>
              </w:rPr>
            </w:rPrChange>
          </w:rPr>
          <w:t xml:space="preserve"> </w:t>
        </w:r>
        <w:proofErr w:type="spellStart"/>
        <w:r w:rsidRPr="00DD0FFB">
          <w:rPr>
            <w:rFonts w:ascii="Seravek Light" w:hAnsi="Seravek Light"/>
            <w:rPrChange w:id="278" w:author="Mohd Rizaira Bin Abd Latib" w:date="2022-05-18T14:41:00Z">
              <w:rPr>
                <w:rFonts w:ascii="Seravek Light" w:hAnsi="Seravek Light"/>
                <w:i/>
                <w:iCs/>
              </w:rPr>
            </w:rPrChange>
          </w:rPr>
          <w:t>bahawa</w:t>
        </w:r>
        <w:proofErr w:type="spellEnd"/>
        <w:r w:rsidRPr="00DD0FFB">
          <w:rPr>
            <w:rFonts w:ascii="Seravek Light" w:hAnsi="Seravek Light"/>
            <w:rPrChange w:id="279" w:author="Mohd Rizaira Bin Abd Latib" w:date="2022-05-18T14:41:00Z">
              <w:rPr>
                <w:rFonts w:ascii="Seravek Light" w:hAnsi="Seravek Light"/>
                <w:i/>
                <w:iCs/>
              </w:rPr>
            </w:rPrChange>
          </w:rPr>
          <w:t xml:space="preserve"> kami </w:t>
        </w:r>
        <w:proofErr w:type="spellStart"/>
        <w:r w:rsidRPr="00DD0FFB">
          <w:rPr>
            <w:rFonts w:ascii="Seravek Light" w:hAnsi="Seravek Light"/>
            <w:rPrChange w:id="280" w:author="Mohd Rizaira Bin Abd Latib" w:date="2022-05-18T14:41:00Z">
              <w:rPr>
                <w:rFonts w:ascii="Seravek Light" w:hAnsi="Seravek Light"/>
                <w:i/>
                <w:iCs/>
              </w:rPr>
            </w:rPrChange>
          </w:rPr>
          <w:t>dikehendaki</w:t>
        </w:r>
        <w:proofErr w:type="spellEnd"/>
        <w:r w:rsidRPr="00DD0FFB">
          <w:rPr>
            <w:rFonts w:ascii="Seravek Light" w:hAnsi="Seravek Light"/>
            <w:rPrChange w:id="281" w:author="Mohd Rizaira Bin Abd Latib" w:date="2022-05-18T14:41:00Z">
              <w:rPr>
                <w:rFonts w:ascii="Seravek Light" w:hAnsi="Seravek Light"/>
                <w:i/>
                <w:iCs/>
              </w:rPr>
            </w:rPrChange>
          </w:rPr>
          <w:t xml:space="preserve"> </w:t>
        </w:r>
        <w:proofErr w:type="spellStart"/>
        <w:r w:rsidRPr="00DD0FFB">
          <w:rPr>
            <w:rFonts w:ascii="Seravek Light" w:hAnsi="Seravek Light"/>
            <w:rPrChange w:id="282" w:author="Mohd Rizaira Bin Abd Latib" w:date="2022-05-18T14:41:00Z">
              <w:rPr>
                <w:rFonts w:ascii="Seravek Light" w:hAnsi="Seravek Light"/>
                <w:i/>
                <w:iCs/>
              </w:rPr>
            </w:rPrChange>
          </w:rPr>
          <w:t>mengemukakan</w:t>
        </w:r>
        <w:proofErr w:type="spellEnd"/>
        <w:r w:rsidRPr="00DD0FFB">
          <w:rPr>
            <w:rFonts w:ascii="Seravek Light" w:hAnsi="Seravek Light"/>
            <w:rPrChange w:id="283" w:author="Mohd Rizaira Bin Abd Latib" w:date="2022-05-18T14:41:00Z">
              <w:rPr>
                <w:rFonts w:ascii="Seravek Light" w:hAnsi="Seravek Light"/>
                <w:i/>
                <w:iCs/>
              </w:rPr>
            </w:rPrChange>
          </w:rPr>
          <w:t xml:space="preserve"> </w:t>
        </w:r>
        <w:proofErr w:type="spellStart"/>
        <w:r w:rsidRPr="00DD0FFB">
          <w:rPr>
            <w:rFonts w:ascii="Seravek Light" w:hAnsi="Seravek Light"/>
            <w:rPrChange w:id="284" w:author="Mohd Rizaira Bin Abd Latib" w:date="2022-05-18T14:41:00Z">
              <w:rPr>
                <w:rFonts w:ascii="Seravek Light" w:hAnsi="Seravek Light"/>
                <w:i/>
                <w:iCs/>
              </w:rPr>
            </w:rPrChange>
          </w:rPr>
          <w:t>semua</w:t>
        </w:r>
        <w:proofErr w:type="spellEnd"/>
        <w:r w:rsidRPr="00DD0FFB">
          <w:rPr>
            <w:rFonts w:ascii="Seravek Light" w:hAnsi="Seravek Light"/>
            <w:rPrChange w:id="285" w:author="Mohd Rizaira Bin Abd Latib" w:date="2022-05-18T14:41:00Z">
              <w:rPr>
                <w:rFonts w:ascii="Seravek Light" w:hAnsi="Seravek Light"/>
                <w:i/>
                <w:iCs/>
              </w:rPr>
            </w:rPrChange>
          </w:rPr>
          <w:t xml:space="preserve"> </w:t>
        </w:r>
        <w:proofErr w:type="spellStart"/>
        <w:r w:rsidRPr="00DD0FFB">
          <w:rPr>
            <w:rFonts w:ascii="Seravek Light" w:hAnsi="Seravek Light"/>
            <w:rPrChange w:id="286" w:author="Mohd Rizaira Bin Abd Latib" w:date="2022-05-18T14:41:00Z">
              <w:rPr>
                <w:rFonts w:ascii="Seravek Light" w:hAnsi="Seravek Light"/>
                <w:i/>
                <w:iCs/>
              </w:rPr>
            </w:rPrChange>
          </w:rPr>
          <w:t>maklumat</w:t>
        </w:r>
        <w:proofErr w:type="spellEnd"/>
        <w:r w:rsidRPr="00DD0FFB">
          <w:rPr>
            <w:rFonts w:ascii="Seravek Light" w:hAnsi="Seravek Light"/>
            <w:rPrChange w:id="287" w:author="Mohd Rizaira Bin Abd Latib" w:date="2022-05-18T14:41:00Z">
              <w:rPr>
                <w:rFonts w:ascii="Seravek Light" w:hAnsi="Seravek Light"/>
                <w:i/>
                <w:iCs/>
              </w:rPr>
            </w:rPrChange>
          </w:rPr>
          <w:t xml:space="preserve"> dan </w:t>
        </w:r>
        <w:proofErr w:type="spellStart"/>
        <w:r w:rsidRPr="00DD0FFB">
          <w:rPr>
            <w:rFonts w:ascii="Seravek Light" w:hAnsi="Seravek Light"/>
            <w:rPrChange w:id="288" w:author="Mohd Rizaira Bin Abd Latib" w:date="2022-05-18T14:41:00Z">
              <w:rPr>
                <w:rFonts w:ascii="Seravek Light" w:hAnsi="Seravek Light"/>
                <w:i/>
                <w:iCs/>
              </w:rPr>
            </w:rPrChange>
          </w:rPr>
          <w:t>dokumen-dokumen</w:t>
        </w:r>
        <w:proofErr w:type="spellEnd"/>
        <w:r w:rsidRPr="00DD0FFB">
          <w:rPr>
            <w:rFonts w:ascii="Seravek Light" w:hAnsi="Seravek Light"/>
            <w:rPrChange w:id="289" w:author="Mohd Rizaira Bin Abd Latib" w:date="2022-05-18T14:41:00Z">
              <w:rPr>
                <w:rFonts w:ascii="Seravek Light" w:hAnsi="Seravek Light"/>
                <w:i/>
                <w:iCs/>
              </w:rPr>
            </w:rPrChange>
          </w:rPr>
          <w:t xml:space="preserve"> yang </w:t>
        </w:r>
        <w:proofErr w:type="spellStart"/>
        <w:r w:rsidRPr="00DD0FFB">
          <w:rPr>
            <w:rFonts w:ascii="Seravek Light" w:hAnsi="Seravek Light"/>
            <w:rPrChange w:id="290" w:author="Mohd Rizaira Bin Abd Latib" w:date="2022-05-18T14:41:00Z">
              <w:rPr>
                <w:rFonts w:ascii="Seravek Light" w:hAnsi="Seravek Light"/>
                <w:i/>
                <w:iCs/>
              </w:rPr>
            </w:rPrChange>
          </w:rPr>
          <w:t>diminta</w:t>
        </w:r>
        <w:proofErr w:type="spellEnd"/>
        <w:r w:rsidRPr="00DD0FFB">
          <w:rPr>
            <w:rFonts w:ascii="Seravek Light" w:hAnsi="Seravek Light"/>
            <w:rPrChange w:id="291" w:author="Mohd Rizaira Bin Abd Latib" w:date="2022-05-18T14:41:00Z">
              <w:rPr>
                <w:rFonts w:ascii="Seravek Light" w:hAnsi="Seravek Light"/>
                <w:i/>
                <w:iCs/>
              </w:rPr>
            </w:rPrChange>
          </w:rPr>
          <w:t xml:space="preserve"> </w:t>
        </w:r>
        <w:proofErr w:type="spellStart"/>
        <w:r w:rsidRPr="00DD0FFB">
          <w:rPr>
            <w:rFonts w:ascii="Seravek Light" w:hAnsi="Seravek Light"/>
            <w:rPrChange w:id="292" w:author="Mohd Rizaira Bin Abd Latib" w:date="2022-05-18T14:41:00Z">
              <w:rPr>
                <w:rFonts w:ascii="Seravek Light" w:hAnsi="Seravek Light"/>
                <w:i/>
                <w:iCs/>
              </w:rPr>
            </w:rPrChange>
          </w:rPr>
          <w:t>bersama-sama</w:t>
        </w:r>
        <w:proofErr w:type="spellEnd"/>
        <w:r w:rsidRPr="00DD0FFB">
          <w:rPr>
            <w:rFonts w:ascii="Seravek Light" w:hAnsi="Seravek Light"/>
            <w:rPrChange w:id="293" w:author="Mohd Rizaira Bin Abd Latib" w:date="2022-05-18T14:41:00Z">
              <w:rPr>
                <w:rFonts w:ascii="Seravek Light" w:hAnsi="Seravek Light"/>
                <w:i/>
                <w:iCs/>
              </w:rPr>
            </w:rPrChange>
          </w:rPr>
          <w:t xml:space="preserve"> tender kami </w:t>
        </w:r>
        <w:proofErr w:type="spellStart"/>
        <w:r w:rsidRPr="00DD0FFB">
          <w:rPr>
            <w:rFonts w:ascii="Seravek Light" w:hAnsi="Seravek Light"/>
            <w:rPrChange w:id="294" w:author="Mohd Rizaira Bin Abd Latib" w:date="2022-05-18T14:41:00Z">
              <w:rPr>
                <w:rFonts w:ascii="Seravek Light" w:hAnsi="Seravek Light"/>
                <w:i/>
                <w:iCs/>
              </w:rPr>
            </w:rPrChange>
          </w:rPr>
          <w:t>sebelum</w:t>
        </w:r>
        <w:proofErr w:type="spellEnd"/>
        <w:r w:rsidRPr="00DD0FFB">
          <w:rPr>
            <w:rFonts w:ascii="Seravek Light" w:hAnsi="Seravek Light"/>
            <w:rPrChange w:id="295" w:author="Mohd Rizaira Bin Abd Latib" w:date="2022-05-18T14:41:00Z">
              <w:rPr>
                <w:rFonts w:ascii="Seravek Light" w:hAnsi="Seravek Light"/>
                <w:i/>
                <w:iCs/>
              </w:rPr>
            </w:rPrChange>
          </w:rPr>
          <w:t xml:space="preserve"> Tender </w:t>
        </w:r>
        <w:proofErr w:type="spellStart"/>
        <w:r w:rsidRPr="00DD0FFB">
          <w:rPr>
            <w:rFonts w:ascii="Seravek Light" w:hAnsi="Seravek Light"/>
            <w:rPrChange w:id="296" w:author="Mohd Rizaira Bin Abd Latib" w:date="2022-05-18T14:41:00Z">
              <w:rPr>
                <w:rFonts w:ascii="Seravek Light" w:hAnsi="Seravek Light"/>
                <w:i/>
                <w:iCs/>
              </w:rPr>
            </w:rPrChange>
          </w:rPr>
          <w:t>ditutup</w:t>
        </w:r>
        <w:proofErr w:type="spellEnd"/>
        <w:r w:rsidRPr="00DD0FFB">
          <w:rPr>
            <w:rFonts w:ascii="Seravek Light" w:hAnsi="Seravek Light"/>
            <w:rPrChange w:id="297" w:author="Mohd Rizaira Bin Abd Latib" w:date="2022-05-18T14:41:00Z">
              <w:rPr>
                <w:rFonts w:ascii="Seravek Light" w:hAnsi="Seravek Light"/>
                <w:i/>
                <w:iCs/>
              </w:rPr>
            </w:rPrChange>
          </w:rPr>
          <w:t xml:space="preserve"> dan </w:t>
        </w:r>
        <w:proofErr w:type="spellStart"/>
        <w:r w:rsidRPr="00DD0FFB">
          <w:rPr>
            <w:rFonts w:ascii="Seravek Light" w:hAnsi="Seravek Light"/>
            <w:rPrChange w:id="298" w:author="Mohd Rizaira Bin Abd Latib" w:date="2022-05-18T14:41:00Z">
              <w:rPr>
                <w:rFonts w:ascii="Seravek Light" w:hAnsi="Seravek Light"/>
                <w:i/>
                <w:iCs/>
              </w:rPr>
            </w:rPrChange>
          </w:rPr>
          <w:t>maklumat-maklumat</w:t>
        </w:r>
        <w:proofErr w:type="spellEnd"/>
        <w:r w:rsidRPr="00DD0FFB">
          <w:rPr>
            <w:rFonts w:ascii="Seravek Light" w:hAnsi="Seravek Light"/>
            <w:rPrChange w:id="299" w:author="Mohd Rizaira Bin Abd Latib" w:date="2022-05-18T14:41:00Z">
              <w:rPr>
                <w:rFonts w:ascii="Seravek Light" w:hAnsi="Seravek Light"/>
                <w:i/>
                <w:iCs/>
              </w:rPr>
            </w:rPrChange>
          </w:rPr>
          <w:t xml:space="preserve"> </w:t>
        </w:r>
        <w:proofErr w:type="spellStart"/>
        <w:r w:rsidRPr="00DD0FFB">
          <w:rPr>
            <w:rFonts w:ascii="Seravek Light" w:hAnsi="Seravek Light"/>
            <w:rPrChange w:id="300" w:author="Mohd Rizaira Bin Abd Latib" w:date="2022-05-18T14:41:00Z">
              <w:rPr>
                <w:rFonts w:ascii="Seravek Light" w:hAnsi="Seravek Light"/>
                <w:i/>
                <w:iCs/>
              </w:rPr>
            </w:rPrChange>
          </w:rPr>
          <w:t>atau</w:t>
        </w:r>
        <w:proofErr w:type="spellEnd"/>
        <w:r w:rsidRPr="00DD0FFB">
          <w:rPr>
            <w:rFonts w:ascii="Seravek Light" w:hAnsi="Seravek Light"/>
            <w:rPrChange w:id="301" w:author="Mohd Rizaira Bin Abd Latib" w:date="2022-05-18T14:41:00Z">
              <w:rPr>
                <w:rFonts w:ascii="Seravek Light" w:hAnsi="Seravek Light"/>
                <w:i/>
                <w:iCs/>
              </w:rPr>
            </w:rPrChange>
          </w:rPr>
          <w:t xml:space="preserve"> </w:t>
        </w:r>
        <w:proofErr w:type="spellStart"/>
        <w:r w:rsidRPr="00DD0FFB">
          <w:rPr>
            <w:rFonts w:ascii="Seravek Light" w:hAnsi="Seravek Light"/>
            <w:rPrChange w:id="302" w:author="Mohd Rizaira Bin Abd Latib" w:date="2022-05-18T14:41:00Z">
              <w:rPr>
                <w:rFonts w:ascii="Seravek Light" w:hAnsi="Seravek Light"/>
                <w:i/>
                <w:iCs/>
              </w:rPr>
            </w:rPrChange>
          </w:rPr>
          <w:t>dokumen-dokumen</w:t>
        </w:r>
        <w:proofErr w:type="spellEnd"/>
        <w:r w:rsidRPr="00DD0FFB">
          <w:rPr>
            <w:rFonts w:ascii="Seravek Light" w:hAnsi="Seravek Light"/>
            <w:rPrChange w:id="303" w:author="Mohd Rizaira Bin Abd Latib" w:date="2022-05-18T14:41:00Z">
              <w:rPr>
                <w:rFonts w:ascii="Seravek Light" w:hAnsi="Seravek Light"/>
                <w:i/>
                <w:iCs/>
              </w:rPr>
            </w:rPrChange>
          </w:rPr>
          <w:t xml:space="preserve"> yang </w:t>
        </w:r>
        <w:proofErr w:type="spellStart"/>
        <w:r w:rsidRPr="00DD0FFB">
          <w:rPr>
            <w:rFonts w:ascii="Seravek Light" w:hAnsi="Seravek Light"/>
            <w:rPrChange w:id="304" w:author="Mohd Rizaira Bin Abd Latib" w:date="2022-05-18T14:41:00Z">
              <w:rPr>
                <w:rFonts w:ascii="Seravek Light" w:hAnsi="Seravek Light"/>
                <w:i/>
                <w:iCs/>
              </w:rPr>
            </w:rPrChange>
          </w:rPr>
          <w:t>dikemukakan</w:t>
        </w:r>
        <w:proofErr w:type="spellEnd"/>
        <w:r w:rsidRPr="00DD0FFB">
          <w:rPr>
            <w:rFonts w:ascii="Seravek Light" w:hAnsi="Seravek Light"/>
            <w:rPrChange w:id="305" w:author="Mohd Rizaira Bin Abd Latib" w:date="2022-05-18T14:41:00Z">
              <w:rPr>
                <w:rFonts w:ascii="Seravek Light" w:hAnsi="Seravek Light"/>
                <w:i/>
                <w:iCs/>
              </w:rPr>
            </w:rPrChange>
          </w:rPr>
          <w:t xml:space="preserve"> </w:t>
        </w:r>
        <w:proofErr w:type="spellStart"/>
        <w:r w:rsidRPr="00DD0FFB">
          <w:rPr>
            <w:rFonts w:ascii="Seravek Light" w:hAnsi="Seravek Light"/>
            <w:rPrChange w:id="306" w:author="Mohd Rizaira Bin Abd Latib" w:date="2022-05-18T14:41:00Z">
              <w:rPr>
                <w:rFonts w:ascii="Seravek Light" w:hAnsi="Seravek Light"/>
                <w:i/>
                <w:iCs/>
              </w:rPr>
            </w:rPrChange>
          </w:rPr>
          <w:t>kemudian</w:t>
        </w:r>
        <w:proofErr w:type="spellEnd"/>
        <w:r w:rsidRPr="00DD0FFB">
          <w:rPr>
            <w:rFonts w:ascii="Seravek Light" w:hAnsi="Seravek Light"/>
            <w:rPrChange w:id="307" w:author="Mohd Rizaira Bin Abd Latib" w:date="2022-05-18T14:41:00Z">
              <w:rPr>
                <w:rFonts w:ascii="Seravek Light" w:hAnsi="Seravek Light"/>
                <w:i/>
                <w:iCs/>
              </w:rPr>
            </w:rPrChange>
          </w:rPr>
          <w:t xml:space="preserve"> </w:t>
        </w:r>
        <w:proofErr w:type="spellStart"/>
        <w:r w:rsidRPr="00DD0FFB">
          <w:rPr>
            <w:rFonts w:ascii="Seravek Light" w:hAnsi="Seravek Light"/>
            <w:rPrChange w:id="308" w:author="Mohd Rizaira Bin Abd Latib" w:date="2022-05-18T14:41:00Z">
              <w:rPr>
                <w:rFonts w:ascii="Seravek Light" w:hAnsi="Seravek Light"/>
                <w:i/>
                <w:iCs/>
              </w:rPr>
            </w:rPrChange>
          </w:rPr>
          <w:t>daripada</w:t>
        </w:r>
        <w:proofErr w:type="spellEnd"/>
        <w:r w:rsidRPr="00DD0FFB">
          <w:rPr>
            <w:rFonts w:ascii="Seravek Light" w:hAnsi="Seravek Light"/>
            <w:rPrChange w:id="309" w:author="Mohd Rizaira Bin Abd Latib" w:date="2022-05-18T14:41:00Z">
              <w:rPr>
                <w:rFonts w:ascii="Seravek Light" w:hAnsi="Seravek Light"/>
                <w:i/>
                <w:iCs/>
              </w:rPr>
            </w:rPrChange>
          </w:rPr>
          <w:t xml:space="preserve"> </w:t>
        </w:r>
        <w:proofErr w:type="spellStart"/>
        <w:r w:rsidRPr="00DD0FFB">
          <w:rPr>
            <w:rFonts w:ascii="Seravek Light" w:hAnsi="Seravek Light"/>
            <w:rPrChange w:id="310" w:author="Mohd Rizaira Bin Abd Latib" w:date="2022-05-18T14:41:00Z">
              <w:rPr>
                <w:rFonts w:ascii="Seravek Light" w:hAnsi="Seravek Light"/>
                <w:i/>
                <w:iCs/>
              </w:rPr>
            </w:rPrChange>
          </w:rPr>
          <w:t>itu</w:t>
        </w:r>
        <w:proofErr w:type="spellEnd"/>
        <w:r w:rsidRPr="00DD0FFB">
          <w:rPr>
            <w:rFonts w:ascii="Seravek Light" w:hAnsi="Seravek Light"/>
            <w:rPrChange w:id="311" w:author="Mohd Rizaira Bin Abd Latib" w:date="2022-05-18T14:41:00Z">
              <w:rPr>
                <w:rFonts w:ascii="Seravek Light" w:hAnsi="Seravek Light"/>
                <w:i/>
                <w:iCs/>
              </w:rPr>
            </w:rPrChange>
          </w:rPr>
          <w:t xml:space="preserve">, </w:t>
        </w:r>
        <w:proofErr w:type="spellStart"/>
        <w:r w:rsidRPr="00DD0FFB">
          <w:rPr>
            <w:rFonts w:ascii="Seravek Light" w:hAnsi="Seravek Light"/>
            <w:rPrChange w:id="312" w:author="Mohd Rizaira Bin Abd Latib" w:date="2022-05-18T14:41:00Z">
              <w:rPr>
                <w:rFonts w:ascii="Seravek Light" w:hAnsi="Seravek Light"/>
                <w:i/>
                <w:iCs/>
              </w:rPr>
            </w:rPrChange>
          </w:rPr>
          <w:t>tidak</w:t>
        </w:r>
        <w:proofErr w:type="spellEnd"/>
        <w:r w:rsidRPr="00DD0FFB">
          <w:rPr>
            <w:rFonts w:ascii="Seravek Light" w:hAnsi="Seravek Light"/>
            <w:rPrChange w:id="313" w:author="Mohd Rizaira Bin Abd Latib" w:date="2022-05-18T14:41:00Z">
              <w:rPr>
                <w:rFonts w:ascii="Seravek Light" w:hAnsi="Seravek Light"/>
                <w:i/>
                <w:iCs/>
              </w:rPr>
            </w:rPrChange>
          </w:rPr>
          <w:t xml:space="preserve"> </w:t>
        </w:r>
        <w:proofErr w:type="spellStart"/>
        <w:r w:rsidRPr="00DD0FFB">
          <w:rPr>
            <w:rFonts w:ascii="Seravek Light" w:hAnsi="Seravek Light"/>
            <w:rPrChange w:id="314" w:author="Mohd Rizaira Bin Abd Latib" w:date="2022-05-18T14:41:00Z">
              <w:rPr>
                <w:rFonts w:ascii="Seravek Light" w:hAnsi="Seravek Light"/>
                <w:i/>
                <w:iCs/>
              </w:rPr>
            </w:rPrChange>
          </w:rPr>
          <w:t>akan</w:t>
        </w:r>
        <w:proofErr w:type="spellEnd"/>
        <w:r w:rsidRPr="00DD0FFB">
          <w:rPr>
            <w:rFonts w:ascii="Seravek Light" w:hAnsi="Seravek Light"/>
            <w:rPrChange w:id="315" w:author="Mohd Rizaira Bin Abd Latib" w:date="2022-05-18T14:41:00Z">
              <w:rPr>
                <w:rFonts w:ascii="Seravek Light" w:hAnsi="Seravek Light"/>
                <w:i/>
                <w:iCs/>
              </w:rPr>
            </w:rPrChange>
          </w:rPr>
          <w:t xml:space="preserve"> </w:t>
        </w:r>
        <w:proofErr w:type="spellStart"/>
        <w:r w:rsidRPr="00DD0FFB">
          <w:rPr>
            <w:rFonts w:ascii="Seravek Light" w:hAnsi="Seravek Light"/>
            <w:rPrChange w:id="316" w:author="Mohd Rizaira Bin Abd Latib" w:date="2022-05-18T14:41:00Z">
              <w:rPr>
                <w:rFonts w:ascii="Seravek Light" w:hAnsi="Seravek Light"/>
                <w:i/>
                <w:iCs/>
              </w:rPr>
            </w:rPrChange>
          </w:rPr>
          <w:t>diterima</w:t>
        </w:r>
        <w:proofErr w:type="spellEnd"/>
        <w:r w:rsidRPr="00DD0FFB">
          <w:rPr>
            <w:rFonts w:ascii="Seravek Light" w:hAnsi="Seravek Light"/>
            <w:rPrChange w:id="317" w:author="Mohd Rizaira Bin Abd Latib" w:date="2022-05-18T14:41:00Z">
              <w:rPr>
                <w:rFonts w:ascii="Seravek Light" w:hAnsi="Seravek Light"/>
                <w:i/>
                <w:iCs/>
              </w:rPr>
            </w:rPrChange>
          </w:rPr>
          <w:t xml:space="preserve"> </w:t>
        </w:r>
        <w:proofErr w:type="spellStart"/>
        <w:r w:rsidRPr="00DD0FFB">
          <w:rPr>
            <w:rFonts w:ascii="Seravek Light" w:hAnsi="Seravek Light"/>
            <w:rPrChange w:id="318" w:author="Mohd Rizaira Bin Abd Latib" w:date="2022-05-18T14:41:00Z">
              <w:rPr>
                <w:rFonts w:ascii="Seravek Light" w:hAnsi="Seravek Light"/>
                <w:i/>
                <w:iCs/>
              </w:rPr>
            </w:rPrChange>
          </w:rPr>
          <w:t>untuk</w:t>
        </w:r>
        <w:proofErr w:type="spellEnd"/>
        <w:r w:rsidRPr="00DD0FFB">
          <w:rPr>
            <w:rFonts w:ascii="Seravek Light" w:hAnsi="Seravek Light"/>
            <w:rPrChange w:id="319" w:author="Mohd Rizaira Bin Abd Latib" w:date="2022-05-18T14:41:00Z">
              <w:rPr>
                <w:rFonts w:ascii="Seravek Light" w:hAnsi="Seravek Light"/>
                <w:i/>
                <w:iCs/>
              </w:rPr>
            </w:rPrChange>
          </w:rPr>
          <w:t xml:space="preserve"> </w:t>
        </w:r>
        <w:proofErr w:type="spellStart"/>
        <w:r w:rsidRPr="00DD0FFB">
          <w:rPr>
            <w:rFonts w:ascii="Seravek Light" w:hAnsi="Seravek Light"/>
            <w:rPrChange w:id="320" w:author="Mohd Rizaira Bin Abd Latib" w:date="2022-05-18T14:41:00Z">
              <w:rPr>
                <w:rFonts w:ascii="Seravek Light" w:hAnsi="Seravek Light"/>
                <w:i/>
                <w:iCs/>
              </w:rPr>
            </w:rPrChange>
          </w:rPr>
          <w:t>diambil</w:t>
        </w:r>
        <w:proofErr w:type="spellEnd"/>
        <w:r w:rsidRPr="00DD0FFB">
          <w:rPr>
            <w:rFonts w:ascii="Seravek Light" w:hAnsi="Seravek Light"/>
            <w:rPrChange w:id="321" w:author="Mohd Rizaira Bin Abd Latib" w:date="2022-05-18T14:41:00Z">
              <w:rPr>
                <w:rFonts w:ascii="Seravek Light" w:hAnsi="Seravek Light"/>
                <w:i/>
                <w:iCs/>
              </w:rPr>
            </w:rPrChange>
          </w:rPr>
          <w:t xml:space="preserve"> </w:t>
        </w:r>
        <w:proofErr w:type="spellStart"/>
        <w:r w:rsidRPr="00DD0FFB">
          <w:rPr>
            <w:rFonts w:ascii="Seravek Light" w:hAnsi="Seravek Light"/>
            <w:rPrChange w:id="322" w:author="Mohd Rizaira Bin Abd Latib" w:date="2022-05-18T14:41:00Z">
              <w:rPr>
                <w:rFonts w:ascii="Seravek Light" w:hAnsi="Seravek Light"/>
                <w:i/>
                <w:iCs/>
              </w:rPr>
            </w:rPrChange>
          </w:rPr>
          <w:t>alih</w:t>
        </w:r>
        <w:proofErr w:type="spellEnd"/>
        <w:r w:rsidRPr="00DD0FFB">
          <w:rPr>
            <w:rFonts w:ascii="Seravek Light" w:hAnsi="Seravek Light"/>
            <w:rPrChange w:id="323" w:author="Mohd Rizaira Bin Abd Latib" w:date="2022-05-18T14:41:00Z">
              <w:rPr>
                <w:rFonts w:ascii="Seravek Light" w:hAnsi="Seravek Light"/>
                <w:i/>
                <w:iCs/>
              </w:rPr>
            </w:rPrChange>
          </w:rPr>
          <w:t xml:space="preserve"> </w:t>
        </w:r>
        <w:proofErr w:type="spellStart"/>
        <w:r w:rsidRPr="00DD0FFB">
          <w:rPr>
            <w:rFonts w:ascii="Seravek Light" w:hAnsi="Seravek Light"/>
            <w:rPrChange w:id="324" w:author="Mohd Rizaira Bin Abd Latib" w:date="2022-05-18T14:41:00Z">
              <w:rPr>
                <w:rFonts w:ascii="Seravek Light" w:hAnsi="Seravek Light"/>
                <w:i/>
                <w:iCs/>
              </w:rPr>
            </w:rPrChange>
          </w:rPr>
          <w:t>dalam</w:t>
        </w:r>
        <w:proofErr w:type="spellEnd"/>
        <w:r w:rsidRPr="00DD0FFB">
          <w:rPr>
            <w:rFonts w:ascii="Seravek Light" w:hAnsi="Seravek Light"/>
            <w:rPrChange w:id="325" w:author="Mohd Rizaira Bin Abd Latib" w:date="2022-05-18T14:41:00Z">
              <w:rPr>
                <w:rFonts w:ascii="Seravek Light" w:hAnsi="Seravek Light"/>
                <w:i/>
                <w:iCs/>
              </w:rPr>
            </w:rPrChange>
          </w:rPr>
          <w:t xml:space="preserve"> </w:t>
        </w:r>
        <w:proofErr w:type="spellStart"/>
        <w:r w:rsidRPr="00DD0FFB">
          <w:rPr>
            <w:rFonts w:ascii="Seravek Light" w:hAnsi="Seravek Light"/>
            <w:rPrChange w:id="326" w:author="Mohd Rizaira Bin Abd Latib" w:date="2022-05-18T14:41:00Z">
              <w:rPr>
                <w:rFonts w:ascii="Seravek Light" w:hAnsi="Seravek Light"/>
                <w:i/>
                <w:iCs/>
              </w:rPr>
            </w:rPrChange>
          </w:rPr>
          <w:t>penilaian</w:t>
        </w:r>
        <w:proofErr w:type="spellEnd"/>
        <w:r w:rsidRPr="00DD0FFB">
          <w:rPr>
            <w:rFonts w:ascii="Seravek Light" w:hAnsi="Seravek Light"/>
            <w:rPrChange w:id="327" w:author="Mohd Rizaira Bin Abd Latib" w:date="2022-05-18T14:41:00Z">
              <w:rPr>
                <w:rFonts w:ascii="Seravek Light" w:hAnsi="Seravek Light"/>
                <w:i/>
                <w:iCs/>
              </w:rPr>
            </w:rPrChange>
          </w:rPr>
          <w:t xml:space="preserve"> </w:t>
        </w:r>
        <w:proofErr w:type="spellStart"/>
        <w:r w:rsidRPr="00DD0FFB">
          <w:rPr>
            <w:rFonts w:ascii="Seravek Light" w:hAnsi="Seravek Light"/>
            <w:rPrChange w:id="328" w:author="Mohd Rizaira Bin Abd Latib" w:date="2022-05-18T14:41:00Z">
              <w:rPr>
                <w:rFonts w:ascii="Seravek Light" w:hAnsi="Seravek Light"/>
                <w:i/>
                <w:iCs/>
              </w:rPr>
            </w:rPrChange>
          </w:rPr>
          <w:t>keupayaan</w:t>
        </w:r>
        <w:proofErr w:type="spellEnd"/>
        <w:r w:rsidRPr="00DD0FFB">
          <w:rPr>
            <w:rFonts w:ascii="Seravek Light" w:hAnsi="Seravek Light"/>
            <w:rPrChange w:id="329" w:author="Mohd Rizaira Bin Abd Latib" w:date="2022-05-18T14:41:00Z">
              <w:rPr>
                <w:rFonts w:ascii="Seravek Light" w:hAnsi="Seravek Light"/>
                <w:i/>
                <w:iCs/>
              </w:rPr>
            </w:rPrChange>
          </w:rPr>
          <w:t xml:space="preserve"> kami.</w:t>
        </w:r>
      </w:moveTo>
    </w:p>
    <w:moveToRangeEnd w:id="269"/>
    <w:p w14:paraId="49BB1E8A" w14:textId="77777777" w:rsidR="00156777" w:rsidRDefault="00156777" w:rsidP="00DD0FFB">
      <w:pPr>
        <w:pStyle w:val="ListParagraph"/>
        <w:spacing w:after="0" w:line="276" w:lineRule="auto"/>
        <w:ind w:left="360"/>
        <w:jc w:val="both"/>
        <w:rPr>
          <w:ins w:id="330" w:author="Mohd Rizaira Bin Abd Latib" w:date="2022-05-18T14:53:00Z"/>
          <w:rFonts w:ascii="Seravek Light" w:hAnsi="Seravek Light"/>
          <w:i/>
          <w:iCs/>
          <w:sz w:val="20"/>
          <w:szCs w:val="20"/>
        </w:rPr>
      </w:pPr>
    </w:p>
    <w:p w14:paraId="252E25E1" w14:textId="202F1812" w:rsidR="00214709" w:rsidRPr="00DD0FFB" w:rsidRDefault="00DD0FFB" w:rsidP="00DD0FFB">
      <w:pPr>
        <w:pStyle w:val="ListParagraph"/>
        <w:spacing w:after="0" w:line="276" w:lineRule="auto"/>
        <w:ind w:left="360"/>
        <w:jc w:val="both"/>
        <w:rPr>
          <w:rFonts w:ascii="Seravek Light" w:hAnsi="Seravek Light"/>
          <w:i/>
          <w:iCs/>
          <w:sz w:val="20"/>
          <w:szCs w:val="20"/>
          <w:rPrChange w:id="331" w:author="Mohd Rizaira Bin Abd Latib" w:date="2022-05-18T14:41:00Z">
            <w:rPr>
              <w:rFonts w:ascii="Seravek Light" w:hAnsi="Seravek Light"/>
            </w:rPr>
          </w:rPrChange>
        </w:rPr>
        <w:pPrChange w:id="332" w:author="Mohd Rizaira Bin Abd Latib" w:date="2022-05-18T14:41:00Z">
          <w:pPr>
            <w:pStyle w:val="ListParagraph"/>
            <w:numPr>
              <w:numId w:val="1"/>
            </w:numPr>
            <w:spacing w:after="0" w:line="276" w:lineRule="auto"/>
            <w:ind w:left="360" w:hanging="360"/>
            <w:jc w:val="both"/>
          </w:pPr>
        </w:pPrChange>
      </w:pPr>
      <w:ins w:id="333" w:author="Mohd Rizaira Bin Abd Latib" w:date="2022-05-18T14:41:00Z">
        <w:r w:rsidRPr="00DD0FFB">
          <w:rPr>
            <w:rFonts w:ascii="Seravek Light" w:hAnsi="Seravek Light"/>
            <w:i/>
            <w:iCs/>
            <w:sz w:val="20"/>
            <w:szCs w:val="20"/>
            <w:rPrChange w:id="334" w:author="Mohd Rizaira Bin Abd Latib" w:date="2022-05-18T14:41:00Z">
              <w:rPr>
                <w:rFonts w:ascii="Seravek Light" w:hAnsi="Seravek Light"/>
              </w:rPr>
            </w:rPrChange>
          </w:rPr>
          <w:t>(</w:t>
        </w:r>
      </w:ins>
      <w:r w:rsidR="00214709" w:rsidRPr="00DD0FFB">
        <w:rPr>
          <w:rFonts w:ascii="Seravek Light" w:hAnsi="Seravek Light"/>
          <w:i/>
          <w:iCs/>
          <w:sz w:val="20"/>
          <w:szCs w:val="20"/>
          <w:rPrChange w:id="335" w:author="Mohd Rizaira Bin Abd Latib" w:date="2022-05-18T14:41:00Z">
            <w:rPr>
              <w:rFonts w:ascii="Seravek Light" w:hAnsi="Seravek Light"/>
            </w:rPr>
          </w:rPrChange>
        </w:rPr>
        <w:t>We also note that we must provide all the information and supporting documents as per Tender requirements before the Tender closing date. Any information and supporting documents submitted thereafter will not be accepted for consideration in our evaluation.</w:t>
      </w:r>
      <w:ins w:id="336" w:author="Mohd Rizaira Bin Abd Latib" w:date="2022-05-18T14:41:00Z">
        <w:r w:rsidRPr="00DD0FFB">
          <w:rPr>
            <w:rFonts w:ascii="Seravek Light" w:hAnsi="Seravek Light"/>
            <w:i/>
            <w:iCs/>
            <w:sz w:val="20"/>
            <w:szCs w:val="20"/>
            <w:rPrChange w:id="337" w:author="Mohd Rizaira Bin Abd Latib" w:date="2022-05-18T14:41:00Z">
              <w:rPr>
                <w:rFonts w:ascii="Seravek Light" w:hAnsi="Seravek Light"/>
              </w:rPr>
            </w:rPrChange>
          </w:rPr>
          <w:t>)</w:t>
        </w:r>
      </w:ins>
    </w:p>
    <w:p w14:paraId="6C7C53BB" w14:textId="5AC8A552" w:rsidR="00214709" w:rsidDel="00DD0FFB" w:rsidRDefault="00214709" w:rsidP="00214709">
      <w:pPr>
        <w:spacing w:after="0" w:line="276" w:lineRule="auto"/>
        <w:ind w:left="360"/>
        <w:jc w:val="both"/>
        <w:rPr>
          <w:moveFrom w:id="338" w:author="Mohd Rizaira Bin Abd Latib" w:date="2022-05-18T14:41:00Z"/>
          <w:rFonts w:ascii="Seravek Light" w:hAnsi="Seravek Light"/>
          <w:i/>
          <w:iCs/>
        </w:rPr>
      </w:pPr>
      <w:moveFromRangeStart w:id="339" w:author="Mohd Rizaira Bin Abd Latib" w:date="2022-05-18T14:41:00Z" w:name="move103777295"/>
      <w:moveFrom w:id="340" w:author="Mohd Rizaira Bin Abd Latib" w:date="2022-05-18T14:41:00Z">
        <w:r w:rsidRPr="00214709" w:rsidDel="00DD0FFB">
          <w:rPr>
            <w:rFonts w:ascii="Seravek Light" w:hAnsi="Seravek Light"/>
            <w:i/>
            <w:iCs/>
          </w:rPr>
          <w:t>Kami juga ingin mengambil maklum bahawa kami dikehendaki mengemukakan semua maklumat dan dokumen-dokumen yang diminta bersama-sama tender kami sebelum Tender ditutup dan maklumat-maklumat atau dokumen-dokumen yang dikemukakan kemudian daripada itu, tidak akan diterima untuk diambil alih dalam penilaian keupayaan kami.</w:t>
        </w:r>
      </w:moveFrom>
    </w:p>
    <w:moveFromRangeEnd w:id="339"/>
    <w:p w14:paraId="5D8CF99F" w14:textId="045122AE" w:rsidR="00214709" w:rsidRDefault="00214709" w:rsidP="00214709">
      <w:pPr>
        <w:spacing w:after="0" w:line="276" w:lineRule="auto"/>
        <w:jc w:val="both"/>
        <w:rPr>
          <w:rFonts w:ascii="Seravek Light" w:hAnsi="Seravek Light"/>
          <w:i/>
          <w:iCs/>
        </w:rPr>
      </w:pPr>
    </w:p>
    <w:p w14:paraId="1BA9CEE9" w14:textId="77777777" w:rsidR="00DD0FFB" w:rsidRPr="00DD0FFB" w:rsidRDefault="00DD0FFB" w:rsidP="00963B7D">
      <w:pPr>
        <w:pStyle w:val="ListParagraph"/>
        <w:numPr>
          <w:ilvl w:val="0"/>
          <w:numId w:val="3"/>
        </w:numPr>
        <w:spacing w:after="0" w:line="276" w:lineRule="auto"/>
        <w:jc w:val="both"/>
        <w:rPr>
          <w:moveTo w:id="341" w:author="Mohd Rizaira Bin Abd Latib" w:date="2022-05-18T14:41:00Z"/>
          <w:rFonts w:ascii="Seravek Light" w:hAnsi="Seravek Light"/>
          <w:rPrChange w:id="342" w:author="Mohd Rizaira Bin Abd Latib" w:date="2022-05-18T14:41:00Z">
            <w:rPr>
              <w:moveTo w:id="343" w:author="Mohd Rizaira Bin Abd Latib" w:date="2022-05-18T14:41:00Z"/>
              <w:rFonts w:ascii="Seravek Light" w:hAnsi="Seravek Light"/>
              <w:i/>
              <w:iCs/>
            </w:rPr>
          </w:rPrChange>
        </w:rPr>
        <w:pPrChange w:id="344" w:author="Mohd Rizaira Bin Abd Latib" w:date="2022-05-18T14:52:00Z">
          <w:pPr>
            <w:pStyle w:val="ListParagraph"/>
            <w:numPr>
              <w:numId w:val="1"/>
            </w:numPr>
            <w:spacing w:after="0" w:line="276" w:lineRule="auto"/>
            <w:ind w:left="360" w:hanging="360"/>
            <w:jc w:val="both"/>
          </w:pPr>
        </w:pPrChange>
      </w:pPr>
      <w:moveToRangeStart w:id="345" w:author="Mohd Rizaira Bin Abd Latib" w:date="2022-05-18T14:41:00Z" w:name="move103777322"/>
      <w:moveTo w:id="346" w:author="Mohd Rizaira Bin Abd Latib" w:date="2022-05-18T14:41:00Z">
        <w:r w:rsidRPr="00DD0FFB">
          <w:rPr>
            <w:rFonts w:ascii="Seravek Light" w:hAnsi="Seravek Light"/>
            <w:rPrChange w:id="347" w:author="Mohd Rizaira Bin Abd Latib" w:date="2022-05-18T14:41:00Z">
              <w:rPr>
                <w:rFonts w:ascii="Seravek Light" w:hAnsi="Seravek Light"/>
                <w:i/>
                <w:iCs/>
              </w:rPr>
            </w:rPrChange>
          </w:rPr>
          <w:t xml:space="preserve">Kami </w:t>
        </w:r>
        <w:proofErr w:type="spellStart"/>
        <w:r w:rsidRPr="00DD0FFB">
          <w:rPr>
            <w:rFonts w:ascii="Seravek Light" w:hAnsi="Seravek Light"/>
            <w:rPrChange w:id="348" w:author="Mohd Rizaira Bin Abd Latib" w:date="2022-05-18T14:41:00Z">
              <w:rPr>
                <w:rFonts w:ascii="Seravek Light" w:hAnsi="Seravek Light"/>
                <w:i/>
                <w:iCs/>
              </w:rPr>
            </w:rPrChange>
          </w:rPr>
          <w:t>mengaku</w:t>
        </w:r>
        <w:proofErr w:type="spellEnd"/>
        <w:r w:rsidRPr="00DD0FFB">
          <w:rPr>
            <w:rFonts w:ascii="Seravek Light" w:hAnsi="Seravek Light"/>
            <w:rPrChange w:id="349" w:author="Mohd Rizaira Bin Abd Latib" w:date="2022-05-18T14:41:00Z">
              <w:rPr>
                <w:rFonts w:ascii="Seravek Light" w:hAnsi="Seravek Light"/>
                <w:i/>
                <w:iCs/>
              </w:rPr>
            </w:rPrChange>
          </w:rPr>
          <w:t xml:space="preserve"> </w:t>
        </w:r>
        <w:proofErr w:type="spellStart"/>
        <w:r w:rsidRPr="00DD0FFB">
          <w:rPr>
            <w:rFonts w:ascii="Seravek Light" w:hAnsi="Seravek Light"/>
            <w:rPrChange w:id="350" w:author="Mohd Rizaira Bin Abd Latib" w:date="2022-05-18T14:41:00Z">
              <w:rPr>
                <w:rFonts w:ascii="Seravek Light" w:hAnsi="Seravek Light"/>
                <w:i/>
                <w:iCs/>
              </w:rPr>
            </w:rPrChange>
          </w:rPr>
          <w:t>bahawa</w:t>
        </w:r>
        <w:proofErr w:type="spellEnd"/>
        <w:r w:rsidRPr="00DD0FFB">
          <w:rPr>
            <w:rFonts w:ascii="Seravek Light" w:hAnsi="Seravek Light"/>
            <w:rPrChange w:id="351" w:author="Mohd Rizaira Bin Abd Latib" w:date="2022-05-18T14:41:00Z">
              <w:rPr>
                <w:rFonts w:ascii="Seravek Light" w:hAnsi="Seravek Light"/>
                <w:i/>
                <w:iCs/>
              </w:rPr>
            </w:rPrChange>
          </w:rPr>
          <w:t xml:space="preserve"> </w:t>
        </w:r>
        <w:proofErr w:type="spellStart"/>
        <w:r w:rsidRPr="00DD0FFB">
          <w:rPr>
            <w:rFonts w:ascii="Seravek Light" w:hAnsi="Seravek Light"/>
            <w:rPrChange w:id="352" w:author="Mohd Rizaira Bin Abd Latib" w:date="2022-05-18T14:41:00Z">
              <w:rPr>
                <w:rFonts w:ascii="Seravek Light" w:hAnsi="Seravek Light"/>
                <w:i/>
                <w:iCs/>
              </w:rPr>
            </w:rPrChange>
          </w:rPr>
          <w:t>maklumat-maklumat</w:t>
        </w:r>
        <w:proofErr w:type="spellEnd"/>
        <w:r w:rsidRPr="00DD0FFB">
          <w:rPr>
            <w:rFonts w:ascii="Seravek Light" w:hAnsi="Seravek Light"/>
            <w:rPrChange w:id="353" w:author="Mohd Rizaira Bin Abd Latib" w:date="2022-05-18T14:41:00Z">
              <w:rPr>
                <w:rFonts w:ascii="Seravek Light" w:hAnsi="Seravek Light"/>
                <w:i/>
                <w:iCs/>
              </w:rPr>
            </w:rPrChange>
          </w:rPr>
          <w:t xml:space="preserve"> dan data-data yang kami </w:t>
        </w:r>
        <w:proofErr w:type="spellStart"/>
        <w:r w:rsidRPr="00DD0FFB">
          <w:rPr>
            <w:rFonts w:ascii="Seravek Light" w:hAnsi="Seravek Light"/>
            <w:rPrChange w:id="354" w:author="Mohd Rizaira Bin Abd Latib" w:date="2022-05-18T14:41:00Z">
              <w:rPr>
                <w:rFonts w:ascii="Seravek Light" w:hAnsi="Seravek Light"/>
                <w:i/>
                <w:iCs/>
              </w:rPr>
            </w:rPrChange>
          </w:rPr>
          <w:t>lampirkan</w:t>
        </w:r>
        <w:proofErr w:type="spellEnd"/>
        <w:r w:rsidRPr="00DD0FFB">
          <w:rPr>
            <w:rFonts w:ascii="Seravek Light" w:hAnsi="Seravek Light"/>
            <w:rPrChange w:id="355" w:author="Mohd Rizaira Bin Abd Latib" w:date="2022-05-18T14:41:00Z">
              <w:rPr>
                <w:rFonts w:ascii="Seravek Light" w:hAnsi="Seravek Light"/>
                <w:i/>
                <w:iCs/>
              </w:rPr>
            </w:rPrChange>
          </w:rPr>
          <w:t xml:space="preserve"> pada </w:t>
        </w:r>
        <w:proofErr w:type="spellStart"/>
        <w:r w:rsidRPr="00DD0FFB">
          <w:rPr>
            <w:rFonts w:ascii="Seravek Light" w:hAnsi="Seravek Light"/>
            <w:rPrChange w:id="356" w:author="Mohd Rizaira Bin Abd Latib" w:date="2022-05-18T14:41:00Z">
              <w:rPr>
                <w:rFonts w:ascii="Seravek Light" w:hAnsi="Seravek Light"/>
                <w:i/>
                <w:iCs/>
              </w:rPr>
            </w:rPrChange>
          </w:rPr>
          <w:t>Borang</w:t>
        </w:r>
        <w:proofErr w:type="spellEnd"/>
        <w:r w:rsidRPr="00DD0FFB">
          <w:rPr>
            <w:rFonts w:ascii="Seravek Light" w:hAnsi="Seravek Light"/>
            <w:rPrChange w:id="357" w:author="Mohd Rizaira Bin Abd Latib" w:date="2022-05-18T14:41:00Z">
              <w:rPr>
                <w:rFonts w:ascii="Seravek Light" w:hAnsi="Seravek Light"/>
                <w:i/>
                <w:iCs/>
              </w:rPr>
            </w:rPrChange>
          </w:rPr>
          <w:t xml:space="preserve"> </w:t>
        </w:r>
        <w:proofErr w:type="gramStart"/>
        <w:r w:rsidRPr="00DD0FFB">
          <w:rPr>
            <w:rFonts w:ascii="Seravek Light" w:hAnsi="Seravek Light"/>
            <w:b/>
            <w:bCs/>
            <w:color w:val="FF0000"/>
            <w:rPrChange w:id="358" w:author="Mohd Rizaira Bin Abd Latib" w:date="2022-05-18T14:41:00Z">
              <w:rPr>
                <w:rFonts w:ascii="Seravek Light" w:hAnsi="Seravek Light"/>
                <w:b/>
                <w:bCs/>
                <w:i/>
                <w:iCs/>
                <w:color w:val="FF0000"/>
              </w:rPr>
            </w:rPrChange>
          </w:rPr>
          <w:t>B,C</w:t>
        </w:r>
        <w:proofErr w:type="gramEnd"/>
        <w:r w:rsidRPr="00DD0FFB">
          <w:rPr>
            <w:rFonts w:ascii="Seravek Light" w:hAnsi="Seravek Light"/>
            <w:b/>
            <w:bCs/>
            <w:color w:val="FF0000"/>
            <w:rPrChange w:id="359" w:author="Mohd Rizaira Bin Abd Latib" w:date="2022-05-18T14:41:00Z">
              <w:rPr>
                <w:rFonts w:ascii="Seravek Light" w:hAnsi="Seravek Light"/>
                <w:b/>
                <w:bCs/>
                <w:i/>
                <w:iCs/>
                <w:color w:val="FF0000"/>
              </w:rPr>
            </w:rPrChange>
          </w:rPr>
          <w:t>,CA,D,E,F</w:t>
        </w:r>
        <w:r w:rsidRPr="00DD0FFB">
          <w:rPr>
            <w:rFonts w:ascii="Seravek Light" w:hAnsi="Seravek Light"/>
            <w:rPrChange w:id="360" w:author="Mohd Rizaira Bin Abd Latib" w:date="2022-05-18T14:41:00Z">
              <w:rPr>
                <w:rFonts w:ascii="Seravek Light" w:hAnsi="Seravek Light"/>
                <w:i/>
                <w:iCs/>
              </w:rPr>
            </w:rPrChange>
          </w:rPr>
          <w:t xml:space="preserve">, dan </w:t>
        </w:r>
        <w:r w:rsidRPr="00DD0FFB">
          <w:rPr>
            <w:rFonts w:ascii="Seravek Light" w:hAnsi="Seravek Light"/>
            <w:b/>
            <w:bCs/>
            <w:color w:val="FF0000"/>
            <w:rPrChange w:id="361" w:author="Mohd Rizaira Bin Abd Latib" w:date="2022-05-18T14:41:00Z">
              <w:rPr>
                <w:rFonts w:ascii="Seravek Light" w:hAnsi="Seravek Light"/>
                <w:b/>
                <w:bCs/>
                <w:i/>
                <w:iCs/>
                <w:color w:val="FF0000"/>
              </w:rPr>
            </w:rPrChange>
          </w:rPr>
          <w:t>F1</w:t>
        </w:r>
        <w:r w:rsidRPr="00DD0FFB">
          <w:rPr>
            <w:rFonts w:ascii="Seravek Light" w:hAnsi="Seravek Light"/>
            <w:rPrChange w:id="362" w:author="Mohd Rizaira Bin Abd Latib" w:date="2022-05-18T14:41:00Z">
              <w:rPr>
                <w:rFonts w:ascii="Seravek Light" w:hAnsi="Seravek Light"/>
                <w:i/>
                <w:iCs/>
              </w:rPr>
            </w:rPrChange>
          </w:rPr>
          <w:t xml:space="preserve"> </w:t>
        </w:r>
        <w:proofErr w:type="spellStart"/>
        <w:r w:rsidRPr="00DD0FFB">
          <w:rPr>
            <w:rFonts w:ascii="Seravek Light" w:hAnsi="Seravek Light"/>
            <w:rPrChange w:id="363" w:author="Mohd Rizaira Bin Abd Latib" w:date="2022-05-18T14:41:00Z">
              <w:rPr>
                <w:rFonts w:ascii="Seravek Light" w:hAnsi="Seravek Light"/>
                <w:i/>
                <w:iCs/>
              </w:rPr>
            </w:rPrChange>
          </w:rPr>
          <w:t>beserta</w:t>
        </w:r>
        <w:proofErr w:type="spellEnd"/>
        <w:r w:rsidRPr="00DD0FFB">
          <w:rPr>
            <w:rFonts w:ascii="Seravek Light" w:hAnsi="Seravek Light"/>
            <w:rPrChange w:id="364" w:author="Mohd Rizaira Bin Abd Latib" w:date="2022-05-18T14:41:00Z">
              <w:rPr>
                <w:rFonts w:ascii="Seravek Light" w:hAnsi="Seravek Light"/>
                <w:i/>
                <w:iCs/>
              </w:rPr>
            </w:rPrChange>
          </w:rPr>
          <w:t xml:space="preserve"> </w:t>
        </w:r>
        <w:proofErr w:type="spellStart"/>
        <w:r w:rsidRPr="00DD0FFB">
          <w:rPr>
            <w:rFonts w:ascii="Seravek Light" w:hAnsi="Seravek Light"/>
            <w:rPrChange w:id="365" w:author="Mohd Rizaira Bin Abd Latib" w:date="2022-05-18T14:41:00Z">
              <w:rPr>
                <w:rFonts w:ascii="Seravek Light" w:hAnsi="Seravek Light"/>
                <w:i/>
                <w:iCs/>
              </w:rPr>
            </w:rPrChange>
          </w:rPr>
          <w:t>dokumen-dokumen</w:t>
        </w:r>
        <w:proofErr w:type="spellEnd"/>
        <w:r w:rsidRPr="00DD0FFB">
          <w:rPr>
            <w:rFonts w:ascii="Seravek Light" w:hAnsi="Seravek Light"/>
            <w:rPrChange w:id="366" w:author="Mohd Rizaira Bin Abd Latib" w:date="2022-05-18T14:41:00Z">
              <w:rPr>
                <w:rFonts w:ascii="Seravek Light" w:hAnsi="Seravek Light"/>
                <w:i/>
                <w:iCs/>
              </w:rPr>
            </w:rPrChange>
          </w:rPr>
          <w:t xml:space="preserve"> yang kami </w:t>
        </w:r>
        <w:proofErr w:type="spellStart"/>
        <w:r w:rsidRPr="00DD0FFB">
          <w:rPr>
            <w:rFonts w:ascii="Seravek Light" w:hAnsi="Seravek Light"/>
            <w:rPrChange w:id="367" w:author="Mohd Rizaira Bin Abd Latib" w:date="2022-05-18T14:41:00Z">
              <w:rPr>
                <w:rFonts w:ascii="Seravek Light" w:hAnsi="Seravek Light"/>
                <w:i/>
                <w:iCs/>
              </w:rPr>
            </w:rPrChange>
          </w:rPr>
          <w:t>sertakan</w:t>
        </w:r>
        <w:proofErr w:type="spellEnd"/>
        <w:r w:rsidRPr="00DD0FFB">
          <w:rPr>
            <w:rFonts w:ascii="Seravek Light" w:hAnsi="Seravek Light"/>
            <w:rPrChange w:id="368" w:author="Mohd Rizaira Bin Abd Latib" w:date="2022-05-18T14:41:00Z">
              <w:rPr>
                <w:rFonts w:ascii="Seravek Light" w:hAnsi="Seravek Light"/>
                <w:i/>
                <w:iCs/>
              </w:rPr>
            </w:rPrChange>
          </w:rPr>
          <w:t xml:space="preserve"> </w:t>
        </w:r>
        <w:proofErr w:type="spellStart"/>
        <w:r w:rsidRPr="00DD0FFB">
          <w:rPr>
            <w:rFonts w:ascii="Seravek Light" w:hAnsi="Seravek Light"/>
            <w:rPrChange w:id="369" w:author="Mohd Rizaira Bin Abd Latib" w:date="2022-05-18T14:41:00Z">
              <w:rPr>
                <w:rFonts w:ascii="Seravek Light" w:hAnsi="Seravek Light"/>
                <w:i/>
                <w:iCs/>
              </w:rPr>
            </w:rPrChange>
          </w:rPr>
          <w:t>adalah</w:t>
        </w:r>
        <w:proofErr w:type="spellEnd"/>
        <w:r w:rsidRPr="00DD0FFB">
          <w:rPr>
            <w:rFonts w:ascii="Seravek Light" w:hAnsi="Seravek Light"/>
            <w:rPrChange w:id="370" w:author="Mohd Rizaira Bin Abd Latib" w:date="2022-05-18T14:41:00Z">
              <w:rPr>
                <w:rFonts w:ascii="Seravek Light" w:hAnsi="Seravek Light"/>
                <w:i/>
                <w:iCs/>
              </w:rPr>
            </w:rPrChange>
          </w:rPr>
          <w:t xml:space="preserve"> </w:t>
        </w:r>
        <w:proofErr w:type="spellStart"/>
        <w:r w:rsidRPr="00DD0FFB">
          <w:rPr>
            <w:rFonts w:ascii="Seravek Light" w:hAnsi="Seravek Light"/>
            <w:rPrChange w:id="371" w:author="Mohd Rizaira Bin Abd Latib" w:date="2022-05-18T14:41:00Z">
              <w:rPr>
                <w:rFonts w:ascii="Seravek Light" w:hAnsi="Seravek Light"/>
                <w:i/>
                <w:iCs/>
              </w:rPr>
            </w:rPrChange>
          </w:rPr>
          <w:t>benar</w:t>
        </w:r>
        <w:proofErr w:type="spellEnd"/>
        <w:r w:rsidRPr="00DD0FFB">
          <w:rPr>
            <w:rFonts w:ascii="Seravek Light" w:hAnsi="Seravek Light"/>
            <w:rPrChange w:id="372" w:author="Mohd Rizaira Bin Abd Latib" w:date="2022-05-18T14:41:00Z">
              <w:rPr>
                <w:rFonts w:ascii="Seravek Light" w:hAnsi="Seravek Light"/>
                <w:i/>
                <w:iCs/>
              </w:rPr>
            </w:rPrChange>
          </w:rPr>
          <w:t xml:space="preserve"> dan </w:t>
        </w:r>
        <w:proofErr w:type="spellStart"/>
        <w:r w:rsidRPr="00DD0FFB">
          <w:rPr>
            <w:rFonts w:ascii="Seravek Light" w:hAnsi="Seravek Light"/>
            <w:rPrChange w:id="373" w:author="Mohd Rizaira Bin Abd Latib" w:date="2022-05-18T14:41:00Z">
              <w:rPr>
                <w:rFonts w:ascii="Seravek Light" w:hAnsi="Seravek Light"/>
                <w:i/>
                <w:iCs/>
              </w:rPr>
            </w:rPrChange>
          </w:rPr>
          <w:t>sah</w:t>
        </w:r>
        <w:proofErr w:type="spellEnd"/>
        <w:r w:rsidRPr="00DD0FFB">
          <w:rPr>
            <w:rFonts w:ascii="Seravek Light" w:hAnsi="Seravek Light"/>
            <w:rPrChange w:id="374" w:author="Mohd Rizaira Bin Abd Latib" w:date="2022-05-18T14:41:00Z">
              <w:rPr>
                <w:rFonts w:ascii="Seravek Light" w:hAnsi="Seravek Light"/>
                <w:i/>
                <w:iCs/>
              </w:rPr>
            </w:rPrChange>
          </w:rPr>
          <w:t xml:space="preserve"> dan kami </w:t>
        </w:r>
        <w:proofErr w:type="spellStart"/>
        <w:r w:rsidRPr="00DD0FFB">
          <w:rPr>
            <w:rFonts w:ascii="Seravek Light" w:hAnsi="Seravek Light"/>
            <w:rPrChange w:id="375" w:author="Mohd Rizaira Bin Abd Latib" w:date="2022-05-18T14:41:00Z">
              <w:rPr>
                <w:rFonts w:ascii="Seravek Light" w:hAnsi="Seravek Light"/>
                <w:i/>
                <w:iCs/>
              </w:rPr>
            </w:rPrChange>
          </w:rPr>
          <w:t>telah</w:t>
        </w:r>
        <w:proofErr w:type="spellEnd"/>
        <w:r w:rsidRPr="00DD0FFB">
          <w:rPr>
            <w:rFonts w:ascii="Seravek Light" w:hAnsi="Seravek Light"/>
            <w:rPrChange w:id="376" w:author="Mohd Rizaira Bin Abd Latib" w:date="2022-05-18T14:41:00Z">
              <w:rPr>
                <w:rFonts w:ascii="Seravek Light" w:hAnsi="Seravek Light"/>
                <w:i/>
                <w:iCs/>
              </w:rPr>
            </w:rPrChange>
          </w:rPr>
          <w:t xml:space="preserve"> </w:t>
        </w:r>
        <w:proofErr w:type="spellStart"/>
        <w:r w:rsidRPr="00DD0FFB">
          <w:rPr>
            <w:rFonts w:ascii="Seravek Light" w:hAnsi="Seravek Light"/>
            <w:rPrChange w:id="377" w:author="Mohd Rizaira Bin Abd Latib" w:date="2022-05-18T14:41:00Z">
              <w:rPr>
                <w:rFonts w:ascii="Seravek Light" w:hAnsi="Seravek Light"/>
                <w:i/>
                <w:iCs/>
              </w:rPr>
            </w:rPrChange>
          </w:rPr>
          <w:t>maklum</w:t>
        </w:r>
        <w:proofErr w:type="spellEnd"/>
        <w:r w:rsidRPr="00DD0FFB">
          <w:rPr>
            <w:rFonts w:ascii="Seravek Light" w:hAnsi="Seravek Light"/>
            <w:rPrChange w:id="378" w:author="Mohd Rizaira Bin Abd Latib" w:date="2022-05-18T14:41:00Z">
              <w:rPr>
                <w:rFonts w:ascii="Seravek Light" w:hAnsi="Seravek Light"/>
                <w:i/>
                <w:iCs/>
              </w:rPr>
            </w:rPrChange>
          </w:rPr>
          <w:t xml:space="preserve"> </w:t>
        </w:r>
        <w:proofErr w:type="spellStart"/>
        <w:r w:rsidRPr="00DD0FFB">
          <w:rPr>
            <w:rFonts w:ascii="Seravek Light" w:hAnsi="Seravek Light"/>
            <w:rPrChange w:id="379" w:author="Mohd Rizaira Bin Abd Latib" w:date="2022-05-18T14:41:00Z">
              <w:rPr>
                <w:rFonts w:ascii="Seravek Light" w:hAnsi="Seravek Light"/>
                <w:i/>
                <w:iCs/>
              </w:rPr>
            </w:rPrChange>
          </w:rPr>
          <w:t>bahawa</w:t>
        </w:r>
        <w:proofErr w:type="spellEnd"/>
        <w:r w:rsidRPr="00DD0FFB">
          <w:rPr>
            <w:rFonts w:ascii="Seravek Light" w:hAnsi="Seravek Light"/>
            <w:rPrChange w:id="380" w:author="Mohd Rizaira Bin Abd Latib" w:date="2022-05-18T14:41:00Z">
              <w:rPr>
                <w:rFonts w:ascii="Seravek Light" w:hAnsi="Seravek Light"/>
                <w:i/>
                <w:iCs/>
              </w:rPr>
            </w:rPrChange>
          </w:rPr>
          <w:t xml:space="preserve"> </w:t>
        </w:r>
        <w:proofErr w:type="spellStart"/>
        <w:r w:rsidRPr="00DD0FFB">
          <w:rPr>
            <w:rFonts w:ascii="Seravek Light" w:hAnsi="Seravek Light"/>
            <w:rPrChange w:id="381" w:author="Mohd Rizaira Bin Abd Latib" w:date="2022-05-18T14:41:00Z">
              <w:rPr>
                <w:rFonts w:ascii="Seravek Light" w:hAnsi="Seravek Light"/>
                <w:i/>
                <w:iCs/>
              </w:rPr>
            </w:rPrChange>
          </w:rPr>
          <w:t>tindakan</w:t>
        </w:r>
        <w:proofErr w:type="spellEnd"/>
        <w:r w:rsidRPr="00DD0FFB">
          <w:rPr>
            <w:rFonts w:ascii="Seravek Light" w:hAnsi="Seravek Light"/>
            <w:rPrChange w:id="382" w:author="Mohd Rizaira Bin Abd Latib" w:date="2022-05-18T14:41:00Z">
              <w:rPr>
                <w:rFonts w:ascii="Seravek Light" w:hAnsi="Seravek Light"/>
                <w:i/>
                <w:iCs/>
              </w:rPr>
            </w:rPrChange>
          </w:rPr>
          <w:t xml:space="preserve"> </w:t>
        </w:r>
        <w:proofErr w:type="spellStart"/>
        <w:r w:rsidRPr="00DD0FFB">
          <w:rPr>
            <w:rFonts w:ascii="Seravek Light" w:hAnsi="Seravek Light"/>
            <w:rPrChange w:id="383" w:author="Mohd Rizaira Bin Abd Latib" w:date="2022-05-18T14:41:00Z">
              <w:rPr>
                <w:rFonts w:ascii="Seravek Light" w:hAnsi="Seravek Light"/>
                <w:i/>
                <w:iCs/>
              </w:rPr>
            </w:rPrChange>
          </w:rPr>
          <w:t>akan</w:t>
        </w:r>
        <w:proofErr w:type="spellEnd"/>
        <w:r w:rsidRPr="00DD0FFB">
          <w:rPr>
            <w:rFonts w:ascii="Seravek Light" w:hAnsi="Seravek Light"/>
            <w:rPrChange w:id="384" w:author="Mohd Rizaira Bin Abd Latib" w:date="2022-05-18T14:41:00Z">
              <w:rPr>
                <w:rFonts w:ascii="Seravek Light" w:hAnsi="Seravek Light"/>
                <w:i/>
                <w:iCs/>
              </w:rPr>
            </w:rPrChange>
          </w:rPr>
          <w:t xml:space="preserve"> </w:t>
        </w:r>
        <w:proofErr w:type="spellStart"/>
        <w:r w:rsidRPr="00DD0FFB">
          <w:rPr>
            <w:rFonts w:ascii="Seravek Light" w:hAnsi="Seravek Light"/>
            <w:rPrChange w:id="385" w:author="Mohd Rizaira Bin Abd Latib" w:date="2022-05-18T14:41:00Z">
              <w:rPr>
                <w:rFonts w:ascii="Seravek Light" w:hAnsi="Seravek Light"/>
                <w:i/>
                <w:iCs/>
              </w:rPr>
            </w:rPrChange>
          </w:rPr>
          <w:t>diambil</w:t>
        </w:r>
        <w:proofErr w:type="spellEnd"/>
        <w:r w:rsidRPr="00DD0FFB">
          <w:rPr>
            <w:rFonts w:ascii="Seravek Light" w:hAnsi="Seravek Light"/>
            <w:rPrChange w:id="386" w:author="Mohd Rizaira Bin Abd Latib" w:date="2022-05-18T14:41:00Z">
              <w:rPr>
                <w:rFonts w:ascii="Seravek Light" w:hAnsi="Seravek Light"/>
                <w:i/>
                <w:iCs/>
              </w:rPr>
            </w:rPrChange>
          </w:rPr>
          <w:t xml:space="preserve"> oleh AIR SELANGOR </w:t>
        </w:r>
        <w:proofErr w:type="spellStart"/>
        <w:r w:rsidRPr="00DD0FFB">
          <w:rPr>
            <w:rFonts w:ascii="Seravek Light" w:hAnsi="Seravek Light"/>
            <w:rPrChange w:id="387" w:author="Mohd Rizaira Bin Abd Latib" w:date="2022-05-18T14:41:00Z">
              <w:rPr>
                <w:rFonts w:ascii="Seravek Light" w:hAnsi="Seravek Light"/>
                <w:i/>
                <w:iCs/>
              </w:rPr>
            </w:rPrChange>
          </w:rPr>
          <w:t>terhadap</w:t>
        </w:r>
        <w:proofErr w:type="spellEnd"/>
        <w:r w:rsidRPr="00DD0FFB">
          <w:rPr>
            <w:rFonts w:ascii="Seravek Light" w:hAnsi="Seravek Light"/>
            <w:rPrChange w:id="388" w:author="Mohd Rizaira Bin Abd Latib" w:date="2022-05-18T14:41:00Z">
              <w:rPr>
                <w:rFonts w:ascii="Seravek Light" w:hAnsi="Seravek Light"/>
                <w:i/>
                <w:iCs/>
              </w:rPr>
            </w:rPrChange>
          </w:rPr>
          <w:t xml:space="preserve"> kami dan/</w:t>
        </w:r>
        <w:proofErr w:type="spellStart"/>
        <w:r w:rsidRPr="00DD0FFB">
          <w:rPr>
            <w:rFonts w:ascii="Seravek Light" w:hAnsi="Seravek Light"/>
            <w:rPrChange w:id="389" w:author="Mohd Rizaira Bin Abd Latib" w:date="2022-05-18T14:41:00Z">
              <w:rPr>
                <w:rFonts w:ascii="Seravek Light" w:hAnsi="Seravek Light"/>
                <w:i/>
                <w:iCs/>
              </w:rPr>
            </w:rPrChange>
          </w:rPr>
          <w:t>atau</w:t>
        </w:r>
        <w:proofErr w:type="spellEnd"/>
        <w:r w:rsidRPr="00DD0FFB">
          <w:rPr>
            <w:rFonts w:ascii="Seravek Light" w:hAnsi="Seravek Light"/>
            <w:rPrChange w:id="390" w:author="Mohd Rizaira Bin Abd Latib" w:date="2022-05-18T14:41:00Z">
              <w:rPr>
                <w:rFonts w:ascii="Seravek Light" w:hAnsi="Seravek Light"/>
                <w:i/>
                <w:iCs/>
              </w:rPr>
            </w:rPrChange>
          </w:rPr>
          <w:t xml:space="preserve"> tender kami, </w:t>
        </w:r>
        <w:proofErr w:type="spellStart"/>
        <w:r w:rsidRPr="00DD0FFB">
          <w:rPr>
            <w:rFonts w:ascii="Seravek Light" w:hAnsi="Seravek Light"/>
            <w:rPrChange w:id="391" w:author="Mohd Rizaira Bin Abd Latib" w:date="2022-05-18T14:41:00Z">
              <w:rPr>
                <w:rFonts w:ascii="Seravek Light" w:hAnsi="Seravek Light"/>
                <w:i/>
                <w:iCs/>
              </w:rPr>
            </w:rPrChange>
          </w:rPr>
          <w:t>sekiranya</w:t>
        </w:r>
        <w:proofErr w:type="spellEnd"/>
        <w:r w:rsidRPr="00DD0FFB">
          <w:rPr>
            <w:rFonts w:ascii="Seravek Light" w:hAnsi="Seravek Light"/>
            <w:rPrChange w:id="392" w:author="Mohd Rizaira Bin Abd Latib" w:date="2022-05-18T14:41:00Z">
              <w:rPr>
                <w:rFonts w:ascii="Seravek Light" w:hAnsi="Seravek Light"/>
                <w:i/>
                <w:iCs/>
              </w:rPr>
            </w:rPrChange>
          </w:rPr>
          <w:t xml:space="preserve"> mana-mana </w:t>
        </w:r>
        <w:proofErr w:type="spellStart"/>
        <w:r w:rsidRPr="00DD0FFB">
          <w:rPr>
            <w:rFonts w:ascii="Seravek Light" w:hAnsi="Seravek Light"/>
            <w:rPrChange w:id="393" w:author="Mohd Rizaira Bin Abd Latib" w:date="2022-05-18T14:41:00Z">
              <w:rPr>
                <w:rFonts w:ascii="Seravek Light" w:hAnsi="Seravek Light"/>
                <w:i/>
                <w:iCs/>
              </w:rPr>
            </w:rPrChange>
          </w:rPr>
          <w:t>maklumat</w:t>
        </w:r>
        <w:proofErr w:type="spellEnd"/>
        <w:r w:rsidRPr="00DD0FFB">
          <w:rPr>
            <w:rFonts w:ascii="Seravek Light" w:hAnsi="Seravek Light"/>
            <w:rPrChange w:id="394" w:author="Mohd Rizaira Bin Abd Latib" w:date="2022-05-18T14:41:00Z">
              <w:rPr>
                <w:rFonts w:ascii="Seravek Light" w:hAnsi="Seravek Light"/>
                <w:i/>
                <w:iCs/>
              </w:rPr>
            </w:rPrChange>
          </w:rPr>
          <w:t xml:space="preserve">, data-data </w:t>
        </w:r>
        <w:proofErr w:type="spellStart"/>
        <w:r w:rsidRPr="00DD0FFB">
          <w:rPr>
            <w:rFonts w:ascii="Seravek Light" w:hAnsi="Seravek Light"/>
            <w:rPrChange w:id="395" w:author="Mohd Rizaira Bin Abd Latib" w:date="2022-05-18T14:41:00Z">
              <w:rPr>
                <w:rFonts w:ascii="Seravek Light" w:hAnsi="Seravek Light"/>
                <w:i/>
                <w:iCs/>
              </w:rPr>
            </w:rPrChange>
          </w:rPr>
          <w:t>atau</w:t>
        </w:r>
        <w:proofErr w:type="spellEnd"/>
        <w:r w:rsidRPr="00DD0FFB">
          <w:rPr>
            <w:rFonts w:ascii="Seravek Light" w:hAnsi="Seravek Light"/>
            <w:rPrChange w:id="396" w:author="Mohd Rizaira Bin Abd Latib" w:date="2022-05-18T14:41:00Z">
              <w:rPr>
                <w:rFonts w:ascii="Seravek Light" w:hAnsi="Seravek Light"/>
                <w:i/>
                <w:iCs/>
              </w:rPr>
            </w:rPrChange>
          </w:rPr>
          <w:t xml:space="preserve"> </w:t>
        </w:r>
        <w:proofErr w:type="spellStart"/>
        <w:r w:rsidRPr="00DD0FFB">
          <w:rPr>
            <w:rFonts w:ascii="Seravek Light" w:hAnsi="Seravek Light"/>
            <w:rPrChange w:id="397" w:author="Mohd Rizaira Bin Abd Latib" w:date="2022-05-18T14:41:00Z">
              <w:rPr>
                <w:rFonts w:ascii="Seravek Light" w:hAnsi="Seravek Light"/>
                <w:i/>
                <w:iCs/>
              </w:rPr>
            </w:rPrChange>
          </w:rPr>
          <w:t>dokumen</w:t>
        </w:r>
        <w:proofErr w:type="spellEnd"/>
        <w:r w:rsidRPr="00DD0FFB">
          <w:rPr>
            <w:rFonts w:ascii="Seravek Light" w:hAnsi="Seravek Light"/>
            <w:rPrChange w:id="398" w:author="Mohd Rizaira Bin Abd Latib" w:date="2022-05-18T14:41:00Z">
              <w:rPr>
                <w:rFonts w:ascii="Seravek Light" w:hAnsi="Seravek Light"/>
                <w:i/>
                <w:iCs/>
              </w:rPr>
            </w:rPrChange>
          </w:rPr>
          <w:t xml:space="preserve"> yang kami </w:t>
        </w:r>
        <w:proofErr w:type="spellStart"/>
        <w:r w:rsidRPr="00DD0FFB">
          <w:rPr>
            <w:rFonts w:ascii="Seravek Light" w:hAnsi="Seravek Light"/>
            <w:rPrChange w:id="399" w:author="Mohd Rizaira Bin Abd Latib" w:date="2022-05-18T14:41:00Z">
              <w:rPr>
                <w:rFonts w:ascii="Seravek Light" w:hAnsi="Seravek Light"/>
                <w:i/>
                <w:iCs/>
              </w:rPr>
            </w:rPrChange>
          </w:rPr>
          <w:t>lampirkan</w:t>
        </w:r>
        <w:proofErr w:type="spellEnd"/>
        <w:r w:rsidRPr="00DD0FFB">
          <w:rPr>
            <w:rFonts w:ascii="Seravek Light" w:hAnsi="Seravek Light"/>
            <w:rPrChange w:id="400" w:author="Mohd Rizaira Bin Abd Latib" w:date="2022-05-18T14:41:00Z">
              <w:rPr>
                <w:rFonts w:ascii="Seravek Light" w:hAnsi="Seravek Light"/>
                <w:i/>
                <w:iCs/>
              </w:rPr>
            </w:rPrChange>
          </w:rPr>
          <w:t xml:space="preserve"> </w:t>
        </w:r>
        <w:proofErr w:type="spellStart"/>
        <w:r w:rsidRPr="00DD0FFB">
          <w:rPr>
            <w:rFonts w:ascii="Seravek Light" w:hAnsi="Seravek Light"/>
            <w:rPrChange w:id="401" w:author="Mohd Rizaira Bin Abd Latib" w:date="2022-05-18T14:41:00Z">
              <w:rPr>
                <w:rFonts w:ascii="Seravek Light" w:hAnsi="Seravek Light"/>
                <w:i/>
                <w:iCs/>
              </w:rPr>
            </w:rPrChange>
          </w:rPr>
          <w:t>tidak</w:t>
        </w:r>
        <w:proofErr w:type="spellEnd"/>
        <w:r w:rsidRPr="00DD0FFB">
          <w:rPr>
            <w:rFonts w:ascii="Seravek Light" w:hAnsi="Seravek Light"/>
            <w:rPrChange w:id="402" w:author="Mohd Rizaira Bin Abd Latib" w:date="2022-05-18T14:41:00Z">
              <w:rPr>
                <w:rFonts w:ascii="Seravek Light" w:hAnsi="Seravek Light"/>
                <w:i/>
                <w:iCs/>
              </w:rPr>
            </w:rPrChange>
          </w:rPr>
          <w:t xml:space="preserve"> </w:t>
        </w:r>
        <w:proofErr w:type="spellStart"/>
        <w:r w:rsidRPr="00DD0FFB">
          <w:rPr>
            <w:rFonts w:ascii="Seravek Light" w:hAnsi="Seravek Light"/>
            <w:rPrChange w:id="403" w:author="Mohd Rizaira Bin Abd Latib" w:date="2022-05-18T14:41:00Z">
              <w:rPr>
                <w:rFonts w:ascii="Seravek Light" w:hAnsi="Seravek Light"/>
                <w:i/>
                <w:iCs/>
              </w:rPr>
            </w:rPrChange>
          </w:rPr>
          <w:t>benar</w:t>
        </w:r>
        <w:proofErr w:type="spellEnd"/>
        <w:r w:rsidRPr="00DD0FFB">
          <w:rPr>
            <w:rFonts w:ascii="Seravek Light" w:hAnsi="Seravek Light"/>
            <w:rPrChange w:id="404" w:author="Mohd Rizaira Bin Abd Latib" w:date="2022-05-18T14:41:00Z">
              <w:rPr>
                <w:rFonts w:ascii="Seravek Light" w:hAnsi="Seravek Light"/>
                <w:i/>
                <w:iCs/>
              </w:rPr>
            </w:rPrChange>
          </w:rPr>
          <w:t xml:space="preserve"> </w:t>
        </w:r>
        <w:proofErr w:type="spellStart"/>
        <w:r w:rsidRPr="00DD0FFB">
          <w:rPr>
            <w:rFonts w:ascii="Seravek Light" w:hAnsi="Seravek Light"/>
            <w:rPrChange w:id="405" w:author="Mohd Rizaira Bin Abd Latib" w:date="2022-05-18T14:41:00Z">
              <w:rPr>
                <w:rFonts w:ascii="Seravek Light" w:hAnsi="Seravek Light"/>
                <w:i/>
                <w:iCs/>
              </w:rPr>
            </w:rPrChange>
          </w:rPr>
          <w:t>atau</w:t>
        </w:r>
        <w:proofErr w:type="spellEnd"/>
        <w:r w:rsidRPr="00DD0FFB">
          <w:rPr>
            <w:rFonts w:ascii="Seravek Light" w:hAnsi="Seravek Light"/>
            <w:rPrChange w:id="406" w:author="Mohd Rizaira Bin Abd Latib" w:date="2022-05-18T14:41:00Z">
              <w:rPr>
                <w:rFonts w:ascii="Seravek Light" w:hAnsi="Seravek Light"/>
                <w:i/>
                <w:iCs/>
              </w:rPr>
            </w:rPrChange>
          </w:rPr>
          <w:t xml:space="preserve"> </w:t>
        </w:r>
        <w:proofErr w:type="spellStart"/>
        <w:r w:rsidRPr="00DD0FFB">
          <w:rPr>
            <w:rFonts w:ascii="Seravek Light" w:hAnsi="Seravek Light"/>
            <w:rPrChange w:id="407" w:author="Mohd Rizaira Bin Abd Latib" w:date="2022-05-18T14:41:00Z">
              <w:rPr>
                <w:rFonts w:ascii="Seravek Light" w:hAnsi="Seravek Light"/>
                <w:i/>
                <w:iCs/>
              </w:rPr>
            </w:rPrChange>
          </w:rPr>
          <w:t>palsu</w:t>
        </w:r>
        <w:proofErr w:type="spellEnd"/>
        <w:r w:rsidRPr="00DD0FFB">
          <w:rPr>
            <w:rFonts w:ascii="Seravek Light" w:hAnsi="Seravek Light"/>
            <w:rPrChange w:id="408" w:author="Mohd Rizaira Bin Abd Latib" w:date="2022-05-18T14:41:00Z">
              <w:rPr>
                <w:rFonts w:ascii="Seravek Light" w:hAnsi="Seravek Light"/>
                <w:i/>
                <w:iCs/>
              </w:rPr>
            </w:rPrChange>
          </w:rPr>
          <w:t>.</w:t>
        </w:r>
      </w:moveTo>
    </w:p>
    <w:moveToRangeEnd w:id="345"/>
    <w:p w14:paraId="13AE5D53" w14:textId="77777777" w:rsidR="00156777" w:rsidRDefault="00156777" w:rsidP="00DD0FFB">
      <w:pPr>
        <w:pStyle w:val="ListParagraph"/>
        <w:spacing w:after="0" w:line="276" w:lineRule="auto"/>
        <w:ind w:left="360"/>
        <w:jc w:val="both"/>
        <w:rPr>
          <w:ins w:id="409" w:author="Mohd Rizaira Bin Abd Latib" w:date="2022-05-18T14:54:00Z"/>
          <w:rFonts w:ascii="Seravek Light" w:hAnsi="Seravek Light"/>
          <w:i/>
          <w:iCs/>
          <w:sz w:val="20"/>
          <w:szCs w:val="20"/>
        </w:rPr>
      </w:pPr>
    </w:p>
    <w:p w14:paraId="53B5DA52" w14:textId="28530332" w:rsidR="00214709" w:rsidRPr="00DD0FFB" w:rsidRDefault="00DD0FFB" w:rsidP="00DD0FFB">
      <w:pPr>
        <w:pStyle w:val="ListParagraph"/>
        <w:spacing w:after="0" w:line="276" w:lineRule="auto"/>
        <w:ind w:left="360"/>
        <w:jc w:val="both"/>
        <w:rPr>
          <w:rFonts w:ascii="Seravek Light" w:hAnsi="Seravek Light"/>
          <w:i/>
          <w:iCs/>
          <w:sz w:val="20"/>
          <w:szCs w:val="20"/>
          <w:rPrChange w:id="410" w:author="Mohd Rizaira Bin Abd Latib" w:date="2022-05-18T14:41:00Z">
            <w:rPr>
              <w:rFonts w:ascii="Seravek Light" w:hAnsi="Seravek Light"/>
            </w:rPr>
          </w:rPrChange>
        </w:rPr>
        <w:pPrChange w:id="411" w:author="Mohd Rizaira Bin Abd Latib" w:date="2022-05-18T14:41:00Z">
          <w:pPr>
            <w:pStyle w:val="ListParagraph"/>
            <w:numPr>
              <w:numId w:val="1"/>
            </w:numPr>
            <w:spacing w:after="0" w:line="276" w:lineRule="auto"/>
            <w:ind w:left="360" w:hanging="360"/>
            <w:jc w:val="both"/>
          </w:pPr>
        </w:pPrChange>
      </w:pPr>
      <w:ins w:id="412" w:author="Mohd Rizaira Bin Abd Latib" w:date="2022-05-18T14:41:00Z">
        <w:r w:rsidRPr="00DD0FFB">
          <w:rPr>
            <w:rFonts w:ascii="Seravek Light" w:hAnsi="Seravek Light"/>
            <w:i/>
            <w:iCs/>
            <w:sz w:val="20"/>
            <w:szCs w:val="20"/>
            <w:rPrChange w:id="413" w:author="Mohd Rizaira Bin Abd Latib" w:date="2022-05-18T14:41:00Z">
              <w:rPr>
                <w:rFonts w:ascii="Seravek Light" w:hAnsi="Seravek Light"/>
              </w:rPr>
            </w:rPrChange>
          </w:rPr>
          <w:t>(</w:t>
        </w:r>
      </w:ins>
      <w:r w:rsidR="00214709" w:rsidRPr="00DD0FFB">
        <w:rPr>
          <w:rFonts w:ascii="Seravek Light" w:hAnsi="Seravek Light"/>
          <w:i/>
          <w:iCs/>
          <w:sz w:val="20"/>
          <w:szCs w:val="20"/>
          <w:rPrChange w:id="414" w:author="Mohd Rizaira Bin Abd Latib" w:date="2022-05-18T14:41:00Z">
            <w:rPr>
              <w:rFonts w:ascii="Seravek Light" w:hAnsi="Seravek Light"/>
            </w:rPr>
          </w:rPrChange>
        </w:rPr>
        <w:t xml:space="preserve">We hereby declare that the information and data we have provided in Form </w:t>
      </w:r>
      <w:r w:rsidR="00214709" w:rsidRPr="00DD0FFB">
        <w:rPr>
          <w:rFonts w:ascii="Seravek Light" w:hAnsi="Seravek Light"/>
          <w:b/>
          <w:bCs/>
          <w:i/>
          <w:iCs/>
          <w:color w:val="FF0000"/>
          <w:sz w:val="20"/>
          <w:szCs w:val="20"/>
          <w:rPrChange w:id="415" w:author="Mohd Rizaira Bin Abd Latib" w:date="2022-05-18T14:41:00Z">
            <w:rPr>
              <w:rFonts w:ascii="Seravek Light" w:hAnsi="Seravek Light"/>
              <w:b/>
              <w:bCs/>
              <w:color w:val="FF0000"/>
            </w:rPr>
          </w:rPrChange>
        </w:rPr>
        <w:t>B, C, CA, D, E, F,</w:t>
      </w:r>
      <w:r w:rsidR="00214709" w:rsidRPr="00DD0FFB">
        <w:rPr>
          <w:rFonts w:ascii="Seravek Light" w:hAnsi="Seravek Light"/>
          <w:i/>
          <w:iCs/>
          <w:sz w:val="20"/>
          <w:szCs w:val="20"/>
          <w:rPrChange w:id="416" w:author="Mohd Rizaira Bin Abd Latib" w:date="2022-05-18T14:41:00Z">
            <w:rPr>
              <w:rFonts w:ascii="Seravek Light" w:hAnsi="Seravek Light"/>
            </w:rPr>
          </w:rPrChange>
        </w:rPr>
        <w:t xml:space="preserve"> and </w:t>
      </w:r>
      <w:r w:rsidR="00214709" w:rsidRPr="00DD0FFB">
        <w:rPr>
          <w:rFonts w:ascii="Seravek Light" w:hAnsi="Seravek Light"/>
          <w:b/>
          <w:bCs/>
          <w:i/>
          <w:iCs/>
          <w:color w:val="FF0000"/>
          <w:sz w:val="20"/>
          <w:szCs w:val="20"/>
          <w:rPrChange w:id="417" w:author="Mohd Rizaira Bin Abd Latib" w:date="2022-05-18T14:41:00Z">
            <w:rPr>
              <w:rFonts w:ascii="Seravek Light" w:hAnsi="Seravek Light"/>
              <w:b/>
              <w:bCs/>
              <w:color w:val="FF0000"/>
            </w:rPr>
          </w:rPrChange>
        </w:rPr>
        <w:t>F1</w:t>
      </w:r>
      <w:r w:rsidR="00214709" w:rsidRPr="00DD0FFB">
        <w:rPr>
          <w:rFonts w:ascii="Seravek Light" w:hAnsi="Seravek Light"/>
          <w:i/>
          <w:iCs/>
          <w:sz w:val="20"/>
          <w:szCs w:val="20"/>
          <w:rPrChange w:id="418" w:author="Mohd Rizaira Bin Abd Latib" w:date="2022-05-18T14:41:00Z">
            <w:rPr>
              <w:rFonts w:ascii="Seravek Light" w:hAnsi="Seravek Light"/>
            </w:rPr>
          </w:rPrChange>
        </w:rPr>
        <w:t>, along with the enclosed supporting documents, are true and valid. We have been informed that action will be taken by AIR SELANGOR against us and/or our tender if any information, data or documents attached by us are not valid.</w:t>
      </w:r>
      <w:ins w:id="419" w:author="Mohd Rizaira Bin Abd Latib" w:date="2022-05-18T14:41:00Z">
        <w:r w:rsidRPr="00DD0FFB">
          <w:rPr>
            <w:rFonts w:ascii="Seravek Light" w:hAnsi="Seravek Light"/>
            <w:i/>
            <w:iCs/>
            <w:sz w:val="20"/>
            <w:szCs w:val="20"/>
            <w:rPrChange w:id="420" w:author="Mohd Rizaira Bin Abd Latib" w:date="2022-05-18T14:41:00Z">
              <w:rPr>
                <w:rFonts w:ascii="Seravek Light" w:hAnsi="Seravek Light"/>
              </w:rPr>
            </w:rPrChange>
          </w:rPr>
          <w:t>)</w:t>
        </w:r>
      </w:ins>
    </w:p>
    <w:p w14:paraId="510D4955" w14:textId="6F559A2D" w:rsidR="00214709" w:rsidDel="00DD0FFB" w:rsidRDefault="00214709" w:rsidP="00214709">
      <w:pPr>
        <w:pStyle w:val="ListParagraph"/>
        <w:spacing w:after="0" w:line="276" w:lineRule="auto"/>
        <w:ind w:left="360"/>
        <w:jc w:val="both"/>
        <w:rPr>
          <w:moveFrom w:id="421" w:author="Mohd Rizaira Bin Abd Latib" w:date="2022-05-18T14:41:00Z"/>
          <w:rFonts w:ascii="Seravek Light" w:hAnsi="Seravek Light"/>
          <w:i/>
          <w:iCs/>
        </w:rPr>
      </w:pPr>
      <w:moveFromRangeStart w:id="422" w:author="Mohd Rizaira Bin Abd Latib" w:date="2022-05-18T14:41:00Z" w:name="move103777322"/>
      <w:moveFrom w:id="423" w:author="Mohd Rizaira Bin Abd Latib" w:date="2022-05-18T14:41:00Z">
        <w:r w:rsidRPr="00214709" w:rsidDel="00DD0FFB">
          <w:rPr>
            <w:rFonts w:ascii="Seravek Light" w:hAnsi="Seravek Light"/>
            <w:i/>
            <w:iCs/>
          </w:rPr>
          <w:t xml:space="preserve">Kami mengaku bahawa maklumat-maklumat dan data-data yang kami lampirkan pada Borang </w:t>
        </w:r>
        <w:r w:rsidRPr="00214709" w:rsidDel="00DD0FFB">
          <w:rPr>
            <w:rFonts w:ascii="Seravek Light" w:hAnsi="Seravek Light"/>
            <w:b/>
            <w:bCs/>
            <w:i/>
            <w:iCs/>
            <w:color w:val="FF0000"/>
          </w:rPr>
          <w:t>B,C,CA,D,E,F</w:t>
        </w:r>
        <w:r w:rsidRPr="00214709" w:rsidDel="00DD0FFB">
          <w:rPr>
            <w:rFonts w:ascii="Seravek Light" w:hAnsi="Seravek Light"/>
            <w:i/>
            <w:iCs/>
          </w:rPr>
          <w:t xml:space="preserve">, dan </w:t>
        </w:r>
        <w:r w:rsidRPr="00214709" w:rsidDel="00DD0FFB">
          <w:rPr>
            <w:rFonts w:ascii="Seravek Light" w:hAnsi="Seravek Light"/>
            <w:b/>
            <w:bCs/>
            <w:i/>
            <w:iCs/>
            <w:color w:val="FF0000"/>
          </w:rPr>
          <w:t>F1</w:t>
        </w:r>
        <w:r w:rsidRPr="00214709" w:rsidDel="00DD0FFB">
          <w:rPr>
            <w:rFonts w:ascii="Seravek Light" w:hAnsi="Seravek Light"/>
            <w:i/>
            <w:iCs/>
          </w:rPr>
          <w:t xml:space="preserve"> beserta dokumen-dokumen yang kami sertakan adalah benar dan sah dan kami telah maklum bahawa tindakan akan diambil oleh AIR SELANGOR terhadap kami dan/atau tender kami, sekiranya mana-mana maklumat, data-data atau dokumen yang kami lampirkan tidak benar atau palsu.</w:t>
        </w:r>
      </w:moveFrom>
    </w:p>
    <w:moveFromRangeEnd w:id="422"/>
    <w:p w14:paraId="55F90831" w14:textId="407F84C4" w:rsidR="00214709" w:rsidRDefault="00214709" w:rsidP="00214709">
      <w:pPr>
        <w:spacing w:after="0" w:line="276" w:lineRule="auto"/>
        <w:jc w:val="both"/>
        <w:rPr>
          <w:rFonts w:ascii="Seravek Light" w:hAnsi="Seravek Light"/>
          <w:i/>
          <w:iCs/>
        </w:rPr>
      </w:pPr>
    </w:p>
    <w:p w14:paraId="74AAD664" w14:textId="77777777" w:rsidR="00DD0FFB" w:rsidRPr="00DD0FFB" w:rsidRDefault="00DD0FFB" w:rsidP="00963B7D">
      <w:pPr>
        <w:pStyle w:val="ListParagraph"/>
        <w:numPr>
          <w:ilvl w:val="0"/>
          <w:numId w:val="3"/>
        </w:numPr>
        <w:jc w:val="both"/>
        <w:rPr>
          <w:moveTo w:id="424" w:author="Mohd Rizaira Bin Abd Latib" w:date="2022-05-18T14:42:00Z"/>
          <w:rFonts w:ascii="Seravek Light" w:hAnsi="Seravek Light"/>
          <w:rPrChange w:id="425" w:author="Mohd Rizaira Bin Abd Latib" w:date="2022-05-18T14:42:00Z">
            <w:rPr>
              <w:moveTo w:id="426" w:author="Mohd Rizaira Bin Abd Latib" w:date="2022-05-18T14:42:00Z"/>
              <w:rFonts w:ascii="Seravek Light" w:hAnsi="Seravek Light"/>
              <w:i/>
              <w:iCs/>
            </w:rPr>
          </w:rPrChange>
        </w:rPr>
        <w:pPrChange w:id="427" w:author="Mohd Rizaira Bin Abd Latib" w:date="2022-05-18T14:52:00Z">
          <w:pPr>
            <w:pStyle w:val="ListParagraph"/>
            <w:numPr>
              <w:numId w:val="1"/>
            </w:numPr>
            <w:ind w:left="360" w:hanging="360"/>
            <w:jc w:val="both"/>
          </w:pPr>
        </w:pPrChange>
      </w:pPr>
      <w:moveToRangeStart w:id="428" w:author="Mohd Rizaira Bin Abd Latib" w:date="2022-05-18T14:42:00Z" w:name="move103777344"/>
      <w:moveTo w:id="429" w:author="Mohd Rizaira Bin Abd Latib" w:date="2022-05-18T14:42:00Z">
        <w:r w:rsidRPr="00DD0FFB">
          <w:rPr>
            <w:rFonts w:ascii="Seravek Light" w:hAnsi="Seravek Light"/>
            <w:rPrChange w:id="430" w:author="Mohd Rizaira Bin Abd Latib" w:date="2022-05-18T14:42:00Z">
              <w:rPr>
                <w:rFonts w:ascii="Seravek Light" w:hAnsi="Seravek Light"/>
                <w:i/>
                <w:iCs/>
              </w:rPr>
            </w:rPrChange>
          </w:rPr>
          <w:t xml:space="preserve">Kami juga </w:t>
        </w:r>
        <w:proofErr w:type="spellStart"/>
        <w:r w:rsidRPr="00DD0FFB">
          <w:rPr>
            <w:rFonts w:ascii="Seravek Light" w:hAnsi="Seravek Light"/>
            <w:rPrChange w:id="431" w:author="Mohd Rizaira Bin Abd Latib" w:date="2022-05-18T14:42:00Z">
              <w:rPr>
                <w:rFonts w:ascii="Seravek Light" w:hAnsi="Seravek Light"/>
                <w:i/>
                <w:iCs/>
              </w:rPr>
            </w:rPrChange>
          </w:rPr>
          <w:t>maklum</w:t>
        </w:r>
        <w:proofErr w:type="spellEnd"/>
        <w:r w:rsidRPr="00DD0FFB">
          <w:rPr>
            <w:rFonts w:ascii="Seravek Light" w:hAnsi="Seravek Light"/>
            <w:rPrChange w:id="43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33" w:author="Mohd Rizaira Bin Abd Latib" w:date="2022-05-18T14:42:00Z">
              <w:rPr>
                <w:rFonts w:ascii="Seravek Light" w:hAnsi="Seravek Light"/>
                <w:i/>
                <w:iCs/>
              </w:rPr>
            </w:rPrChange>
          </w:rPr>
          <w:t>bahawa</w:t>
        </w:r>
        <w:proofErr w:type="spellEnd"/>
        <w:r w:rsidRPr="00DD0FFB">
          <w:rPr>
            <w:rFonts w:ascii="Seravek Light" w:hAnsi="Seravek Light"/>
            <w:rPrChange w:id="434" w:author="Mohd Rizaira Bin Abd Latib" w:date="2022-05-18T14:42:00Z">
              <w:rPr>
                <w:rFonts w:ascii="Seravek Light" w:hAnsi="Seravek Light"/>
                <w:i/>
                <w:iCs/>
              </w:rPr>
            </w:rPrChange>
          </w:rPr>
          <w:t xml:space="preserve"> Tender </w:t>
        </w:r>
        <w:proofErr w:type="spellStart"/>
        <w:r w:rsidRPr="00DD0FFB">
          <w:rPr>
            <w:rFonts w:ascii="Seravek Light" w:hAnsi="Seravek Light"/>
            <w:rPrChange w:id="435" w:author="Mohd Rizaira Bin Abd Latib" w:date="2022-05-18T14:42:00Z">
              <w:rPr>
                <w:rFonts w:ascii="Seravek Light" w:hAnsi="Seravek Light"/>
                <w:i/>
                <w:iCs/>
              </w:rPr>
            </w:rPrChange>
          </w:rPr>
          <w:t>ini</w:t>
        </w:r>
        <w:proofErr w:type="spellEnd"/>
        <w:r w:rsidRPr="00DD0FFB">
          <w:rPr>
            <w:rFonts w:ascii="Seravek Light" w:hAnsi="Seravek Light"/>
            <w:rPrChange w:id="436" w:author="Mohd Rizaira Bin Abd Latib" w:date="2022-05-18T14:42:00Z">
              <w:rPr>
                <w:rFonts w:ascii="Seravek Light" w:hAnsi="Seravek Light"/>
                <w:i/>
                <w:iCs/>
              </w:rPr>
            </w:rPrChange>
          </w:rPr>
          <w:t xml:space="preserve"> </w:t>
        </w:r>
        <w:proofErr w:type="spellStart"/>
        <w:r w:rsidRPr="00DD0FFB">
          <w:rPr>
            <w:rFonts w:ascii="Seravek Light" w:hAnsi="Seravek Light"/>
            <w:rPrChange w:id="437" w:author="Mohd Rizaira Bin Abd Latib" w:date="2022-05-18T14:42:00Z">
              <w:rPr>
                <w:rFonts w:ascii="Seravek Light" w:hAnsi="Seravek Light"/>
                <w:i/>
                <w:iCs/>
              </w:rPr>
            </w:rPrChange>
          </w:rPr>
          <w:t>akan</w:t>
        </w:r>
        <w:proofErr w:type="spellEnd"/>
        <w:r w:rsidRPr="00DD0FFB">
          <w:rPr>
            <w:rFonts w:ascii="Seravek Light" w:hAnsi="Seravek Light"/>
            <w:rPrChange w:id="43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39" w:author="Mohd Rizaira Bin Abd Latib" w:date="2022-05-18T14:42:00Z">
              <w:rPr>
                <w:rFonts w:ascii="Seravek Light" w:hAnsi="Seravek Light"/>
                <w:i/>
                <w:iCs/>
              </w:rPr>
            </w:rPrChange>
          </w:rPr>
          <w:t>ditolak</w:t>
        </w:r>
        <w:proofErr w:type="spellEnd"/>
        <w:r w:rsidRPr="00DD0FFB">
          <w:rPr>
            <w:rFonts w:ascii="Seravek Light" w:hAnsi="Seravek Light"/>
            <w:rPrChange w:id="440" w:author="Mohd Rizaira Bin Abd Latib" w:date="2022-05-18T14:42:00Z">
              <w:rPr>
                <w:rFonts w:ascii="Seravek Light" w:hAnsi="Seravek Light"/>
                <w:i/>
                <w:iCs/>
              </w:rPr>
            </w:rPrChange>
          </w:rPr>
          <w:t xml:space="preserve"> (disqualified) dan </w:t>
        </w:r>
        <w:proofErr w:type="spellStart"/>
        <w:r w:rsidRPr="00DD0FFB">
          <w:rPr>
            <w:rFonts w:ascii="Seravek Light" w:hAnsi="Seravek Light"/>
            <w:rPrChange w:id="441" w:author="Mohd Rizaira Bin Abd Latib" w:date="2022-05-18T14:42:00Z">
              <w:rPr>
                <w:rFonts w:ascii="Seravek Light" w:hAnsi="Seravek Light"/>
                <w:i/>
                <w:iCs/>
              </w:rPr>
            </w:rPrChange>
          </w:rPr>
          <w:t>tidak</w:t>
        </w:r>
        <w:proofErr w:type="spellEnd"/>
        <w:r w:rsidRPr="00DD0FFB">
          <w:rPr>
            <w:rFonts w:ascii="Seravek Light" w:hAnsi="Seravek Light"/>
            <w:rPrChange w:id="44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43" w:author="Mohd Rizaira Bin Abd Latib" w:date="2022-05-18T14:42:00Z">
              <w:rPr>
                <w:rFonts w:ascii="Seravek Light" w:hAnsi="Seravek Light"/>
                <w:i/>
                <w:iCs/>
              </w:rPr>
            </w:rPrChange>
          </w:rPr>
          <w:t>akan</w:t>
        </w:r>
        <w:proofErr w:type="spellEnd"/>
        <w:r w:rsidRPr="00DD0FFB">
          <w:rPr>
            <w:rFonts w:ascii="Seravek Light" w:hAnsi="Seravek Light"/>
            <w:rPrChange w:id="444" w:author="Mohd Rizaira Bin Abd Latib" w:date="2022-05-18T14:42:00Z">
              <w:rPr>
                <w:rFonts w:ascii="Seravek Light" w:hAnsi="Seravek Light"/>
                <w:i/>
                <w:iCs/>
              </w:rPr>
            </w:rPrChange>
          </w:rPr>
          <w:t xml:space="preserve"> </w:t>
        </w:r>
        <w:proofErr w:type="spellStart"/>
        <w:r w:rsidRPr="00DD0FFB">
          <w:rPr>
            <w:rFonts w:ascii="Seravek Light" w:hAnsi="Seravek Light"/>
            <w:rPrChange w:id="445" w:author="Mohd Rizaira Bin Abd Latib" w:date="2022-05-18T14:42:00Z">
              <w:rPr>
                <w:rFonts w:ascii="Seravek Light" w:hAnsi="Seravek Light"/>
                <w:i/>
                <w:iCs/>
              </w:rPr>
            </w:rPrChange>
          </w:rPr>
          <w:t>dipertimbangkan</w:t>
        </w:r>
        <w:proofErr w:type="spellEnd"/>
        <w:r w:rsidRPr="00DD0FFB">
          <w:rPr>
            <w:rFonts w:ascii="Seravek Light" w:hAnsi="Seravek Light"/>
            <w:rPrChange w:id="446" w:author="Mohd Rizaira Bin Abd Latib" w:date="2022-05-18T14:42:00Z">
              <w:rPr>
                <w:rFonts w:ascii="Seravek Light" w:hAnsi="Seravek Light"/>
                <w:i/>
                <w:iCs/>
              </w:rPr>
            </w:rPrChange>
          </w:rPr>
          <w:t xml:space="preserve"> </w:t>
        </w:r>
        <w:proofErr w:type="spellStart"/>
        <w:r w:rsidRPr="00DD0FFB">
          <w:rPr>
            <w:rFonts w:ascii="Seravek Light" w:hAnsi="Seravek Light"/>
            <w:rPrChange w:id="447" w:author="Mohd Rizaira Bin Abd Latib" w:date="2022-05-18T14:42:00Z">
              <w:rPr>
                <w:rFonts w:ascii="Seravek Light" w:hAnsi="Seravek Light"/>
                <w:i/>
                <w:iCs/>
              </w:rPr>
            </w:rPrChange>
          </w:rPr>
          <w:t>sekiranya</w:t>
        </w:r>
        <w:proofErr w:type="spellEnd"/>
        <w:r w:rsidRPr="00DD0FFB">
          <w:rPr>
            <w:rFonts w:ascii="Seravek Light" w:hAnsi="Seravek Light"/>
            <w:rPrChange w:id="44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49" w:author="Mohd Rizaira Bin Abd Latib" w:date="2022-05-18T14:42:00Z">
              <w:rPr>
                <w:rFonts w:ascii="Seravek Light" w:hAnsi="Seravek Light"/>
                <w:i/>
                <w:iCs/>
              </w:rPr>
            </w:rPrChange>
          </w:rPr>
          <w:t>maklumat-maklumat</w:t>
        </w:r>
        <w:proofErr w:type="spellEnd"/>
        <w:r w:rsidRPr="00DD0FFB">
          <w:rPr>
            <w:rFonts w:ascii="Seravek Light" w:hAnsi="Seravek Light"/>
            <w:rPrChange w:id="450" w:author="Mohd Rizaira Bin Abd Latib" w:date="2022-05-18T14:42:00Z">
              <w:rPr>
                <w:rFonts w:ascii="Seravek Light" w:hAnsi="Seravek Light"/>
                <w:i/>
                <w:iCs/>
              </w:rPr>
            </w:rPrChange>
          </w:rPr>
          <w:t xml:space="preserve"> yang kami </w:t>
        </w:r>
        <w:proofErr w:type="spellStart"/>
        <w:r w:rsidRPr="00DD0FFB">
          <w:rPr>
            <w:rFonts w:ascii="Seravek Light" w:hAnsi="Seravek Light"/>
            <w:rPrChange w:id="451" w:author="Mohd Rizaira Bin Abd Latib" w:date="2022-05-18T14:42:00Z">
              <w:rPr>
                <w:rFonts w:ascii="Seravek Light" w:hAnsi="Seravek Light"/>
                <w:i/>
                <w:iCs/>
              </w:rPr>
            </w:rPrChange>
          </w:rPr>
          <w:t>berikan</w:t>
        </w:r>
        <w:proofErr w:type="spellEnd"/>
        <w:r w:rsidRPr="00DD0FFB">
          <w:rPr>
            <w:rFonts w:ascii="Seravek Light" w:hAnsi="Seravek Light"/>
            <w:rPrChange w:id="45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53" w:author="Mohd Rizaira Bin Abd Latib" w:date="2022-05-18T14:42:00Z">
              <w:rPr>
                <w:rFonts w:ascii="Seravek Light" w:hAnsi="Seravek Light"/>
                <w:i/>
                <w:iCs/>
              </w:rPr>
            </w:rPrChange>
          </w:rPr>
          <w:t>tidak</w:t>
        </w:r>
        <w:proofErr w:type="spellEnd"/>
        <w:r w:rsidRPr="00DD0FFB">
          <w:rPr>
            <w:rFonts w:ascii="Seravek Light" w:hAnsi="Seravek Light"/>
            <w:rPrChange w:id="454" w:author="Mohd Rizaira Bin Abd Latib" w:date="2022-05-18T14:42:00Z">
              <w:rPr>
                <w:rFonts w:ascii="Seravek Light" w:hAnsi="Seravek Light"/>
                <w:i/>
                <w:iCs/>
              </w:rPr>
            </w:rPrChange>
          </w:rPr>
          <w:t xml:space="preserve"> </w:t>
        </w:r>
        <w:proofErr w:type="spellStart"/>
        <w:r w:rsidRPr="00DD0FFB">
          <w:rPr>
            <w:rFonts w:ascii="Seravek Light" w:hAnsi="Seravek Light"/>
            <w:rPrChange w:id="455" w:author="Mohd Rizaira Bin Abd Latib" w:date="2022-05-18T14:42:00Z">
              <w:rPr>
                <w:rFonts w:ascii="Seravek Light" w:hAnsi="Seravek Light"/>
                <w:i/>
                <w:iCs/>
              </w:rPr>
            </w:rPrChange>
          </w:rPr>
          <w:t>mencukupi</w:t>
        </w:r>
        <w:proofErr w:type="spellEnd"/>
        <w:r w:rsidRPr="00DD0FFB">
          <w:rPr>
            <w:rFonts w:ascii="Seravek Light" w:hAnsi="Seravek Light"/>
            <w:rPrChange w:id="456" w:author="Mohd Rizaira Bin Abd Latib" w:date="2022-05-18T14:42:00Z">
              <w:rPr>
                <w:rFonts w:ascii="Seravek Light" w:hAnsi="Seravek Light"/>
                <w:i/>
                <w:iCs/>
              </w:rPr>
            </w:rPrChange>
          </w:rPr>
          <w:t xml:space="preserve"> </w:t>
        </w:r>
        <w:proofErr w:type="spellStart"/>
        <w:r w:rsidRPr="00DD0FFB">
          <w:rPr>
            <w:rFonts w:ascii="Seravek Light" w:hAnsi="Seravek Light"/>
            <w:rPrChange w:id="457" w:author="Mohd Rizaira Bin Abd Latib" w:date="2022-05-18T14:42:00Z">
              <w:rPr>
                <w:rFonts w:ascii="Seravek Light" w:hAnsi="Seravek Light"/>
                <w:i/>
                <w:iCs/>
              </w:rPr>
            </w:rPrChange>
          </w:rPr>
          <w:t>atau</w:t>
        </w:r>
        <w:proofErr w:type="spellEnd"/>
        <w:r w:rsidRPr="00DD0FFB">
          <w:rPr>
            <w:rFonts w:ascii="Seravek Light" w:hAnsi="Seravek Light"/>
            <w:rPrChange w:id="45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59" w:author="Mohd Rizaira Bin Abd Latib" w:date="2022-05-18T14:42:00Z">
              <w:rPr>
                <w:rFonts w:ascii="Seravek Light" w:hAnsi="Seravek Light"/>
                <w:i/>
                <w:iCs/>
              </w:rPr>
            </w:rPrChange>
          </w:rPr>
          <w:t>sekiranya</w:t>
        </w:r>
        <w:proofErr w:type="spellEnd"/>
        <w:r w:rsidRPr="00DD0FFB">
          <w:rPr>
            <w:rFonts w:ascii="Seravek Light" w:hAnsi="Seravek Light"/>
            <w:rPrChange w:id="460" w:author="Mohd Rizaira Bin Abd Latib" w:date="2022-05-18T14:42:00Z">
              <w:rPr>
                <w:rFonts w:ascii="Seravek Light" w:hAnsi="Seravek Light"/>
                <w:i/>
                <w:iCs/>
              </w:rPr>
            </w:rPrChange>
          </w:rPr>
          <w:t xml:space="preserve"> </w:t>
        </w:r>
        <w:proofErr w:type="spellStart"/>
        <w:r w:rsidRPr="00DD0FFB">
          <w:rPr>
            <w:rFonts w:ascii="Seravek Light" w:hAnsi="Seravek Light"/>
            <w:rPrChange w:id="461" w:author="Mohd Rizaira Bin Abd Latib" w:date="2022-05-18T14:42:00Z">
              <w:rPr>
                <w:rFonts w:ascii="Seravek Light" w:hAnsi="Seravek Light"/>
                <w:i/>
                <w:iCs/>
              </w:rPr>
            </w:rPrChange>
          </w:rPr>
          <w:t>gagal</w:t>
        </w:r>
        <w:proofErr w:type="spellEnd"/>
        <w:r w:rsidRPr="00DD0FFB">
          <w:rPr>
            <w:rFonts w:ascii="Seravek Light" w:hAnsi="Seravek Light"/>
            <w:rPrChange w:id="46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63" w:author="Mohd Rizaira Bin Abd Latib" w:date="2022-05-18T14:42:00Z">
              <w:rPr>
                <w:rFonts w:ascii="Seravek Light" w:hAnsi="Seravek Light"/>
                <w:i/>
                <w:iCs/>
              </w:rPr>
            </w:rPrChange>
          </w:rPr>
          <w:t>untuk</w:t>
        </w:r>
        <w:proofErr w:type="spellEnd"/>
        <w:r w:rsidRPr="00DD0FFB">
          <w:rPr>
            <w:rFonts w:ascii="Seravek Light" w:hAnsi="Seravek Light"/>
            <w:rPrChange w:id="464" w:author="Mohd Rizaira Bin Abd Latib" w:date="2022-05-18T14:42:00Z">
              <w:rPr>
                <w:rFonts w:ascii="Seravek Light" w:hAnsi="Seravek Light"/>
                <w:i/>
                <w:iCs/>
              </w:rPr>
            </w:rPrChange>
          </w:rPr>
          <w:t xml:space="preserve"> </w:t>
        </w:r>
        <w:proofErr w:type="spellStart"/>
        <w:r w:rsidRPr="00DD0FFB">
          <w:rPr>
            <w:rFonts w:ascii="Seravek Light" w:hAnsi="Seravek Light"/>
            <w:rPrChange w:id="465" w:author="Mohd Rizaira Bin Abd Latib" w:date="2022-05-18T14:42:00Z">
              <w:rPr>
                <w:rFonts w:ascii="Seravek Light" w:hAnsi="Seravek Light"/>
                <w:i/>
                <w:iCs/>
              </w:rPr>
            </w:rPrChange>
          </w:rPr>
          <w:t>memberikan</w:t>
        </w:r>
        <w:proofErr w:type="spellEnd"/>
        <w:r w:rsidRPr="00DD0FFB">
          <w:rPr>
            <w:rFonts w:ascii="Seravek Light" w:hAnsi="Seravek Light"/>
            <w:rPrChange w:id="466" w:author="Mohd Rizaira Bin Abd Latib" w:date="2022-05-18T14:42:00Z">
              <w:rPr>
                <w:rFonts w:ascii="Seravek Light" w:hAnsi="Seravek Light"/>
                <w:i/>
                <w:iCs/>
              </w:rPr>
            </w:rPrChange>
          </w:rPr>
          <w:t xml:space="preserve"> </w:t>
        </w:r>
        <w:proofErr w:type="spellStart"/>
        <w:r w:rsidRPr="00DD0FFB">
          <w:rPr>
            <w:rFonts w:ascii="Seravek Light" w:hAnsi="Seravek Light"/>
            <w:rPrChange w:id="467" w:author="Mohd Rizaira Bin Abd Latib" w:date="2022-05-18T14:42:00Z">
              <w:rPr>
                <w:rFonts w:ascii="Seravek Light" w:hAnsi="Seravek Light"/>
                <w:i/>
                <w:iCs/>
              </w:rPr>
            </w:rPrChange>
          </w:rPr>
          <w:t>bersama-sama</w:t>
        </w:r>
        <w:proofErr w:type="spellEnd"/>
        <w:r w:rsidRPr="00DD0FFB">
          <w:rPr>
            <w:rFonts w:ascii="Seravek Light" w:hAnsi="Seravek Light"/>
            <w:rPrChange w:id="46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69" w:author="Mohd Rizaira Bin Abd Latib" w:date="2022-05-18T14:42:00Z">
              <w:rPr>
                <w:rFonts w:ascii="Seravek Light" w:hAnsi="Seravek Light"/>
                <w:i/>
                <w:iCs/>
              </w:rPr>
            </w:rPrChange>
          </w:rPr>
          <w:t>ini</w:t>
        </w:r>
        <w:proofErr w:type="spellEnd"/>
        <w:r w:rsidRPr="00DD0FFB">
          <w:rPr>
            <w:rFonts w:ascii="Seravek Light" w:hAnsi="Seravek Light"/>
            <w:rPrChange w:id="470" w:author="Mohd Rizaira Bin Abd Latib" w:date="2022-05-18T14:42:00Z">
              <w:rPr>
                <w:rFonts w:ascii="Seravek Light" w:hAnsi="Seravek Light"/>
                <w:i/>
                <w:iCs/>
              </w:rPr>
            </w:rPrChange>
          </w:rPr>
          <w:t xml:space="preserve"> mana-mana </w:t>
        </w:r>
        <w:proofErr w:type="spellStart"/>
        <w:r w:rsidRPr="00DD0FFB">
          <w:rPr>
            <w:rFonts w:ascii="Seravek Light" w:hAnsi="Seravek Light"/>
            <w:rPrChange w:id="471" w:author="Mohd Rizaira Bin Abd Latib" w:date="2022-05-18T14:42:00Z">
              <w:rPr>
                <w:rFonts w:ascii="Seravek Light" w:hAnsi="Seravek Light"/>
                <w:i/>
                <w:iCs/>
              </w:rPr>
            </w:rPrChange>
          </w:rPr>
          <w:t>maklumat</w:t>
        </w:r>
        <w:proofErr w:type="spellEnd"/>
        <w:r w:rsidRPr="00DD0FFB">
          <w:rPr>
            <w:rFonts w:ascii="Seravek Light" w:hAnsi="Seravek Light"/>
            <w:rPrChange w:id="472" w:author="Mohd Rizaira Bin Abd Latib" w:date="2022-05-18T14:42:00Z">
              <w:rPr>
                <w:rFonts w:ascii="Seravek Light" w:hAnsi="Seravek Light"/>
                <w:i/>
                <w:iCs/>
              </w:rPr>
            </w:rPrChange>
          </w:rPr>
          <w:t xml:space="preserve"> dan/</w:t>
        </w:r>
        <w:proofErr w:type="spellStart"/>
        <w:r w:rsidRPr="00DD0FFB">
          <w:rPr>
            <w:rFonts w:ascii="Seravek Light" w:hAnsi="Seravek Light"/>
            <w:rPrChange w:id="473" w:author="Mohd Rizaira Bin Abd Latib" w:date="2022-05-18T14:42:00Z">
              <w:rPr>
                <w:rFonts w:ascii="Seravek Light" w:hAnsi="Seravek Light"/>
                <w:i/>
                <w:iCs/>
              </w:rPr>
            </w:rPrChange>
          </w:rPr>
          <w:t>atau</w:t>
        </w:r>
        <w:proofErr w:type="spellEnd"/>
        <w:r w:rsidRPr="00DD0FFB">
          <w:rPr>
            <w:rFonts w:ascii="Seravek Light" w:hAnsi="Seravek Light"/>
            <w:rPrChange w:id="474" w:author="Mohd Rizaira Bin Abd Latib" w:date="2022-05-18T14:42:00Z">
              <w:rPr>
                <w:rFonts w:ascii="Seravek Light" w:hAnsi="Seravek Light"/>
                <w:i/>
                <w:iCs/>
              </w:rPr>
            </w:rPrChange>
          </w:rPr>
          <w:t xml:space="preserve"> </w:t>
        </w:r>
        <w:proofErr w:type="spellStart"/>
        <w:r w:rsidRPr="00DD0FFB">
          <w:rPr>
            <w:rFonts w:ascii="Seravek Light" w:hAnsi="Seravek Light"/>
            <w:rPrChange w:id="475" w:author="Mohd Rizaira Bin Abd Latib" w:date="2022-05-18T14:42:00Z">
              <w:rPr>
                <w:rFonts w:ascii="Seravek Light" w:hAnsi="Seravek Light"/>
                <w:i/>
                <w:iCs/>
              </w:rPr>
            </w:rPrChange>
          </w:rPr>
          <w:t>menyertakan</w:t>
        </w:r>
        <w:proofErr w:type="spellEnd"/>
        <w:r w:rsidRPr="00DD0FFB">
          <w:rPr>
            <w:rFonts w:ascii="Seravek Light" w:hAnsi="Seravek Light"/>
            <w:rPrChange w:id="476" w:author="Mohd Rizaira Bin Abd Latib" w:date="2022-05-18T14:42:00Z">
              <w:rPr>
                <w:rFonts w:ascii="Seravek Light" w:hAnsi="Seravek Light"/>
                <w:i/>
                <w:iCs/>
              </w:rPr>
            </w:rPrChange>
          </w:rPr>
          <w:t xml:space="preserve"> mana-mana </w:t>
        </w:r>
        <w:proofErr w:type="spellStart"/>
        <w:r w:rsidRPr="00DD0FFB">
          <w:rPr>
            <w:rFonts w:ascii="Seravek Light" w:hAnsi="Seravek Light"/>
            <w:rPrChange w:id="477" w:author="Mohd Rizaira Bin Abd Latib" w:date="2022-05-18T14:42:00Z">
              <w:rPr>
                <w:rFonts w:ascii="Seravek Light" w:hAnsi="Seravek Light"/>
                <w:i/>
                <w:iCs/>
              </w:rPr>
            </w:rPrChange>
          </w:rPr>
          <w:t>dokumen</w:t>
        </w:r>
        <w:proofErr w:type="spellEnd"/>
        <w:r w:rsidRPr="00DD0FFB">
          <w:rPr>
            <w:rFonts w:ascii="Seravek Light" w:hAnsi="Seravek Light"/>
            <w:rPrChange w:id="47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79" w:author="Mohd Rizaira Bin Abd Latib" w:date="2022-05-18T14:42:00Z">
              <w:rPr>
                <w:rFonts w:ascii="Seravek Light" w:hAnsi="Seravek Light"/>
                <w:i/>
                <w:iCs/>
              </w:rPr>
            </w:rPrChange>
          </w:rPr>
          <w:t>penting</w:t>
        </w:r>
        <w:proofErr w:type="spellEnd"/>
        <w:r w:rsidRPr="00DD0FFB">
          <w:rPr>
            <w:rFonts w:ascii="Seravek Light" w:hAnsi="Seravek Light"/>
            <w:rPrChange w:id="480" w:author="Mohd Rizaira Bin Abd Latib" w:date="2022-05-18T14:42:00Z">
              <w:rPr>
                <w:rFonts w:ascii="Seravek Light" w:hAnsi="Seravek Light"/>
                <w:i/>
                <w:iCs/>
              </w:rPr>
            </w:rPrChange>
          </w:rPr>
          <w:t xml:space="preserve"> yang sangat </w:t>
        </w:r>
        <w:proofErr w:type="spellStart"/>
        <w:r w:rsidRPr="00DD0FFB">
          <w:rPr>
            <w:rFonts w:ascii="Seravek Light" w:hAnsi="Seravek Light"/>
            <w:rPrChange w:id="481" w:author="Mohd Rizaira Bin Abd Latib" w:date="2022-05-18T14:42:00Z">
              <w:rPr>
                <w:rFonts w:ascii="Seravek Light" w:hAnsi="Seravek Light"/>
                <w:i/>
                <w:iCs/>
              </w:rPr>
            </w:rPrChange>
          </w:rPr>
          <w:t>diperlukan</w:t>
        </w:r>
        <w:proofErr w:type="spellEnd"/>
        <w:r w:rsidRPr="00DD0FFB">
          <w:rPr>
            <w:rFonts w:ascii="Seravek Light" w:hAnsi="Seravek Light"/>
            <w:rPrChange w:id="48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83" w:author="Mohd Rizaira Bin Abd Latib" w:date="2022-05-18T14:42:00Z">
              <w:rPr>
                <w:rFonts w:ascii="Seravek Light" w:hAnsi="Seravek Light"/>
                <w:i/>
                <w:iCs/>
              </w:rPr>
            </w:rPrChange>
          </w:rPr>
          <w:t>untuk</w:t>
        </w:r>
        <w:proofErr w:type="spellEnd"/>
        <w:r w:rsidRPr="00DD0FFB">
          <w:rPr>
            <w:rFonts w:ascii="Seravek Light" w:hAnsi="Seravek Light"/>
            <w:rPrChange w:id="484" w:author="Mohd Rizaira Bin Abd Latib" w:date="2022-05-18T14:42:00Z">
              <w:rPr>
                <w:rFonts w:ascii="Seravek Light" w:hAnsi="Seravek Light"/>
                <w:i/>
                <w:iCs/>
              </w:rPr>
            </w:rPrChange>
          </w:rPr>
          <w:t xml:space="preserve"> </w:t>
        </w:r>
        <w:proofErr w:type="spellStart"/>
        <w:r w:rsidRPr="00DD0FFB">
          <w:rPr>
            <w:rFonts w:ascii="Seravek Light" w:hAnsi="Seravek Light"/>
            <w:rPrChange w:id="485" w:author="Mohd Rizaira Bin Abd Latib" w:date="2022-05-18T14:42:00Z">
              <w:rPr>
                <w:rFonts w:ascii="Seravek Light" w:hAnsi="Seravek Light"/>
                <w:i/>
                <w:iCs/>
              </w:rPr>
            </w:rPrChange>
          </w:rPr>
          <w:t>membolehkan</w:t>
        </w:r>
        <w:proofErr w:type="spellEnd"/>
        <w:r w:rsidRPr="00DD0FFB">
          <w:rPr>
            <w:rFonts w:ascii="Seravek Light" w:hAnsi="Seravek Light"/>
            <w:rPrChange w:id="486" w:author="Mohd Rizaira Bin Abd Latib" w:date="2022-05-18T14:42:00Z">
              <w:rPr>
                <w:rFonts w:ascii="Seravek Light" w:hAnsi="Seravek Light"/>
                <w:i/>
                <w:iCs/>
              </w:rPr>
            </w:rPrChange>
          </w:rPr>
          <w:t xml:space="preserve"> AIR SELANGOR </w:t>
        </w:r>
        <w:proofErr w:type="spellStart"/>
        <w:r w:rsidRPr="00DD0FFB">
          <w:rPr>
            <w:rFonts w:ascii="Seravek Light" w:hAnsi="Seravek Light"/>
            <w:rPrChange w:id="487" w:author="Mohd Rizaira Bin Abd Latib" w:date="2022-05-18T14:42:00Z">
              <w:rPr>
                <w:rFonts w:ascii="Seravek Light" w:hAnsi="Seravek Light"/>
                <w:i/>
                <w:iCs/>
              </w:rPr>
            </w:rPrChange>
          </w:rPr>
          <w:t>menilai</w:t>
        </w:r>
        <w:proofErr w:type="spellEnd"/>
        <w:r w:rsidRPr="00DD0FFB">
          <w:rPr>
            <w:rFonts w:ascii="Seravek Light" w:hAnsi="Seravek Light"/>
            <w:rPrChange w:id="48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89" w:author="Mohd Rizaira Bin Abd Latib" w:date="2022-05-18T14:42:00Z">
              <w:rPr>
                <w:rFonts w:ascii="Seravek Light" w:hAnsi="Seravek Light"/>
                <w:i/>
                <w:iCs/>
              </w:rPr>
            </w:rPrChange>
          </w:rPr>
          <w:t>keupayaan</w:t>
        </w:r>
        <w:proofErr w:type="spellEnd"/>
        <w:r w:rsidRPr="00DD0FFB">
          <w:rPr>
            <w:rFonts w:ascii="Seravek Light" w:hAnsi="Seravek Light"/>
            <w:rPrChange w:id="490" w:author="Mohd Rizaira Bin Abd Latib" w:date="2022-05-18T14:42:00Z">
              <w:rPr>
                <w:rFonts w:ascii="Seravek Light" w:hAnsi="Seravek Light"/>
                <w:i/>
                <w:iCs/>
              </w:rPr>
            </w:rPrChange>
          </w:rPr>
          <w:t xml:space="preserve"> kami, </w:t>
        </w:r>
        <w:proofErr w:type="spellStart"/>
        <w:r w:rsidRPr="00DD0FFB">
          <w:rPr>
            <w:rFonts w:ascii="Seravek Light" w:hAnsi="Seravek Light"/>
            <w:rPrChange w:id="491" w:author="Mohd Rizaira Bin Abd Latib" w:date="2022-05-18T14:42:00Z">
              <w:rPr>
                <w:rFonts w:ascii="Seravek Light" w:hAnsi="Seravek Light"/>
                <w:i/>
                <w:iCs/>
              </w:rPr>
            </w:rPrChange>
          </w:rPr>
          <w:t>terutamanya</w:t>
        </w:r>
        <w:proofErr w:type="spellEnd"/>
        <w:r w:rsidRPr="00DD0FFB">
          <w:rPr>
            <w:rFonts w:ascii="Seravek Light" w:hAnsi="Seravek Light"/>
            <w:rPrChange w:id="492" w:author="Mohd Rizaira Bin Abd Latib" w:date="2022-05-18T14:42:00Z">
              <w:rPr>
                <w:rFonts w:ascii="Seravek Light" w:hAnsi="Seravek Light"/>
                <w:i/>
                <w:iCs/>
              </w:rPr>
            </w:rPrChange>
          </w:rPr>
          <w:t xml:space="preserve"> </w:t>
        </w:r>
        <w:proofErr w:type="spellStart"/>
        <w:r w:rsidRPr="00DD0FFB">
          <w:rPr>
            <w:rFonts w:ascii="Seravek Light" w:hAnsi="Seravek Light"/>
            <w:rPrChange w:id="493" w:author="Mohd Rizaira Bin Abd Latib" w:date="2022-05-18T14:42:00Z">
              <w:rPr>
                <w:rFonts w:ascii="Seravek Light" w:hAnsi="Seravek Light"/>
                <w:i/>
                <w:iCs/>
              </w:rPr>
            </w:rPrChange>
          </w:rPr>
          <w:t>dokumen-dokumen</w:t>
        </w:r>
        <w:proofErr w:type="spellEnd"/>
        <w:r w:rsidRPr="00DD0FFB">
          <w:rPr>
            <w:rFonts w:ascii="Seravek Light" w:hAnsi="Seravek Light"/>
            <w:rPrChange w:id="494" w:author="Mohd Rizaira Bin Abd Latib" w:date="2022-05-18T14:42:00Z">
              <w:rPr>
                <w:rFonts w:ascii="Seravek Light" w:hAnsi="Seravek Light"/>
                <w:i/>
                <w:iCs/>
              </w:rPr>
            </w:rPrChange>
          </w:rPr>
          <w:t xml:space="preserve"> yang </w:t>
        </w:r>
        <w:proofErr w:type="spellStart"/>
        <w:r w:rsidRPr="00DD0FFB">
          <w:rPr>
            <w:rFonts w:ascii="Seravek Light" w:hAnsi="Seravek Light"/>
            <w:rPrChange w:id="495" w:author="Mohd Rizaira Bin Abd Latib" w:date="2022-05-18T14:42:00Z">
              <w:rPr>
                <w:rFonts w:ascii="Seravek Light" w:hAnsi="Seravek Light"/>
                <w:i/>
                <w:iCs/>
              </w:rPr>
            </w:rPrChange>
          </w:rPr>
          <w:t>berhubung</w:t>
        </w:r>
        <w:proofErr w:type="spellEnd"/>
        <w:r w:rsidRPr="00DD0FFB">
          <w:rPr>
            <w:rFonts w:ascii="Seravek Light" w:hAnsi="Seravek Light"/>
            <w:rPrChange w:id="496" w:author="Mohd Rizaira Bin Abd Latib" w:date="2022-05-18T14:42:00Z">
              <w:rPr>
                <w:rFonts w:ascii="Seravek Light" w:hAnsi="Seravek Light"/>
                <w:i/>
                <w:iCs/>
              </w:rPr>
            </w:rPrChange>
          </w:rPr>
          <w:t xml:space="preserve"> </w:t>
        </w:r>
        <w:proofErr w:type="spellStart"/>
        <w:r w:rsidRPr="00DD0FFB">
          <w:rPr>
            <w:rFonts w:ascii="Seravek Light" w:hAnsi="Seravek Light"/>
            <w:rPrChange w:id="497" w:author="Mohd Rizaira Bin Abd Latib" w:date="2022-05-18T14:42:00Z">
              <w:rPr>
                <w:rFonts w:ascii="Seravek Light" w:hAnsi="Seravek Light"/>
                <w:i/>
                <w:iCs/>
              </w:rPr>
            </w:rPrChange>
          </w:rPr>
          <w:t>dengan</w:t>
        </w:r>
        <w:proofErr w:type="spellEnd"/>
        <w:r w:rsidRPr="00DD0FFB">
          <w:rPr>
            <w:rFonts w:ascii="Seravek Light" w:hAnsi="Seravek Light"/>
            <w:rPrChange w:id="498" w:author="Mohd Rizaira Bin Abd Latib" w:date="2022-05-18T14:42:00Z">
              <w:rPr>
                <w:rFonts w:ascii="Seravek Light" w:hAnsi="Seravek Light"/>
                <w:i/>
                <w:iCs/>
              </w:rPr>
            </w:rPrChange>
          </w:rPr>
          <w:t xml:space="preserve"> </w:t>
        </w:r>
        <w:proofErr w:type="spellStart"/>
        <w:r w:rsidRPr="00DD0FFB">
          <w:rPr>
            <w:rFonts w:ascii="Seravek Light" w:hAnsi="Seravek Light"/>
            <w:rPrChange w:id="499" w:author="Mohd Rizaira Bin Abd Latib" w:date="2022-05-18T14:42:00Z">
              <w:rPr>
                <w:rFonts w:ascii="Seravek Light" w:hAnsi="Seravek Light"/>
                <w:i/>
                <w:iCs/>
              </w:rPr>
            </w:rPrChange>
          </w:rPr>
          <w:t>kedudukan</w:t>
        </w:r>
        <w:proofErr w:type="spellEnd"/>
        <w:r w:rsidRPr="00DD0FFB">
          <w:rPr>
            <w:rFonts w:ascii="Seravek Light" w:hAnsi="Seravek Light"/>
            <w:rPrChange w:id="500" w:author="Mohd Rizaira Bin Abd Latib" w:date="2022-05-18T14:42:00Z">
              <w:rPr>
                <w:rFonts w:ascii="Seravek Light" w:hAnsi="Seravek Light"/>
                <w:i/>
                <w:iCs/>
              </w:rPr>
            </w:rPrChange>
          </w:rPr>
          <w:t xml:space="preserve"> </w:t>
        </w:r>
        <w:proofErr w:type="spellStart"/>
        <w:r w:rsidRPr="00DD0FFB">
          <w:rPr>
            <w:rFonts w:ascii="Seravek Light" w:hAnsi="Seravek Light"/>
            <w:rPrChange w:id="501" w:author="Mohd Rizaira Bin Abd Latib" w:date="2022-05-18T14:42:00Z">
              <w:rPr>
                <w:rFonts w:ascii="Seravek Light" w:hAnsi="Seravek Light"/>
                <w:i/>
                <w:iCs/>
              </w:rPr>
            </w:rPrChange>
          </w:rPr>
          <w:t>kewangan</w:t>
        </w:r>
        <w:proofErr w:type="spellEnd"/>
        <w:r w:rsidRPr="00DD0FFB">
          <w:rPr>
            <w:rFonts w:ascii="Seravek Light" w:hAnsi="Seravek Light"/>
            <w:rPrChange w:id="502" w:author="Mohd Rizaira Bin Abd Latib" w:date="2022-05-18T14:42:00Z">
              <w:rPr>
                <w:rFonts w:ascii="Seravek Light" w:hAnsi="Seravek Light"/>
                <w:i/>
                <w:iCs/>
              </w:rPr>
            </w:rPrChange>
          </w:rPr>
          <w:t xml:space="preserve"> dan </w:t>
        </w:r>
        <w:proofErr w:type="spellStart"/>
        <w:r w:rsidRPr="00DD0FFB">
          <w:rPr>
            <w:rFonts w:ascii="Seravek Light" w:hAnsi="Seravek Light"/>
            <w:rPrChange w:id="503" w:author="Mohd Rizaira Bin Abd Latib" w:date="2022-05-18T14:42:00Z">
              <w:rPr>
                <w:rFonts w:ascii="Seravek Light" w:hAnsi="Seravek Light"/>
                <w:i/>
                <w:iCs/>
              </w:rPr>
            </w:rPrChange>
          </w:rPr>
          <w:t>prestasi</w:t>
        </w:r>
        <w:proofErr w:type="spellEnd"/>
        <w:r w:rsidRPr="00DD0FFB">
          <w:rPr>
            <w:rFonts w:ascii="Seravek Light" w:hAnsi="Seravek Light"/>
            <w:rPrChange w:id="504" w:author="Mohd Rizaira Bin Abd Latib" w:date="2022-05-18T14:42:00Z">
              <w:rPr>
                <w:rFonts w:ascii="Seravek Light" w:hAnsi="Seravek Light"/>
                <w:i/>
                <w:iCs/>
              </w:rPr>
            </w:rPrChange>
          </w:rPr>
          <w:t xml:space="preserve"> </w:t>
        </w:r>
        <w:proofErr w:type="spellStart"/>
        <w:r w:rsidRPr="00DD0FFB">
          <w:rPr>
            <w:rFonts w:ascii="Seravek Light" w:hAnsi="Seravek Light"/>
            <w:rPrChange w:id="505" w:author="Mohd Rizaira Bin Abd Latib" w:date="2022-05-18T14:42:00Z">
              <w:rPr>
                <w:rFonts w:ascii="Seravek Light" w:hAnsi="Seravek Light"/>
                <w:i/>
                <w:iCs/>
              </w:rPr>
            </w:rPrChange>
          </w:rPr>
          <w:t>kerja</w:t>
        </w:r>
        <w:proofErr w:type="spellEnd"/>
        <w:r w:rsidRPr="00DD0FFB">
          <w:rPr>
            <w:rFonts w:ascii="Seravek Light" w:hAnsi="Seravek Light"/>
            <w:rPrChange w:id="506" w:author="Mohd Rizaira Bin Abd Latib" w:date="2022-05-18T14:42:00Z">
              <w:rPr>
                <w:rFonts w:ascii="Seravek Light" w:hAnsi="Seravek Light"/>
                <w:i/>
                <w:iCs/>
              </w:rPr>
            </w:rPrChange>
          </w:rPr>
          <w:t xml:space="preserve"> </w:t>
        </w:r>
        <w:proofErr w:type="spellStart"/>
        <w:r w:rsidRPr="00DD0FFB">
          <w:rPr>
            <w:rFonts w:ascii="Seravek Light" w:hAnsi="Seravek Light"/>
            <w:rPrChange w:id="507" w:author="Mohd Rizaira Bin Abd Latib" w:date="2022-05-18T14:42:00Z">
              <w:rPr>
                <w:rFonts w:ascii="Seravek Light" w:hAnsi="Seravek Light"/>
                <w:i/>
                <w:iCs/>
              </w:rPr>
            </w:rPrChange>
          </w:rPr>
          <w:t>semasa</w:t>
        </w:r>
        <w:proofErr w:type="spellEnd"/>
        <w:r w:rsidRPr="00DD0FFB">
          <w:rPr>
            <w:rFonts w:ascii="Seravek Light" w:hAnsi="Seravek Light"/>
            <w:rPrChange w:id="508" w:author="Mohd Rizaira Bin Abd Latib" w:date="2022-05-18T14:42:00Z">
              <w:rPr>
                <w:rFonts w:ascii="Seravek Light" w:hAnsi="Seravek Light"/>
                <w:i/>
                <w:iCs/>
              </w:rPr>
            </w:rPrChange>
          </w:rPr>
          <w:t xml:space="preserve"> kami </w:t>
        </w:r>
        <w:proofErr w:type="spellStart"/>
        <w:r w:rsidRPr="00DD0FFB">
          <w:rPr>
            <w:rFonts w:ascii="Seravek Light" w:hAnsi="Seravek Light"/>
            <w:rPrChange w:id="509" w:author="Mohd Rizaira Bin Abd Latib" w:date="2022-05-18T14:42:00Z">
              <w:rPr>
                <w:rFonts w:ascii="Seravek Light" w:hAnsi="Seravek Light"/>
                <w:i/>
                <w:iCs/>
              </w:rPr>
            </w:rPrChange>
          </w:rPr>
          <w:t>seperti</w:t>
        </w:r>
        <w:proofErr w:type="spellEnd"/>
        <w:r w:rsidRPr="00DD0FFB">
          <w:rPr>
            <w:rFonts w:ascii="Seravek Light" w:hAnsi="Seravek Light"/>
            <w:rPrChange w:id="510" w:author="Mohd Rizaira Bin Abd Latib" w:date="2022-05-18T14:42:00Z">
              <w:rPr>
                <w:rFonts w:ascii="Seravek Light" w:hAnsi="Seravek Light"/>
                <w:i/>
                <w:iCs/>
              </w:rPr>
            </w:rPrChange>
          </w:rPr>
          <w:t xml:space="preserve"> </w:t>
        </w:r>
        <w:proofErr w:type="spellStart"/>
        <w:r w:rsidRPr="00DD0FFB">
          <w:rPr>
            <w:rFonts w:ascii="Seravek Light" w:hAnsi="Seravek Light"/>
            <w:rPrChange w:id="511" w:author="Mohd Rizaira Bin Abd Latib" w:date="2022-05-18T14:42:00Z">
              <w:rPr>
                <w:rFonts w:ascii="Seravek Light" w:hAnsi="Seravek Light"/>
                <w:i/>
                <w:iCs/>
              </w:rPr>
            </w:rPrChange>
          </w:rPr>
          <w:t>berikut</w:t>
        </w:r>
        <w:proofErr w:type="spellEnd"/>
        <w:r w:rsidRPr="00DD0FFB">
          <w:rPr>
            <w:rFonts w:ascii="Seravek Light" w:hAnsi="Seravek Light"/>
            <w:rPrChange w:id="512" w:author="Mohd Rizaira Bin Abd Latib" w:date="2022-05-18T14:42:00Z">
              <w:rPr>
                <w:rFonts w:ascii="Seravek Light" w:hAnsi="Seravek Light"/>
                <w:i/>
                <w:iCs/>
              </w:rPr>
            </w:rPrChange>
          </w:rPr>
          <w:t>:</w:t>
        </w:r>
      </w:moveTo>
    </w:p>
    <w:moveToRangeEnd w:id="428"/>
    <w:p w14:paraId="08795F53" w14:textId="77777777" w:rsidR="00156777" w:rsidRDefault="00156777" w:rsidP="00041D06">
      <w:pPr>
        <w:pStyle w:val="ListParagraph"/>
        <w:spacing w:line="276" w:lineRule="auto"/>
        <w:ind w:left="360"/>
        <w:jc w:val="both"/>
        <w:rPr>
          <w:ins w:id="513" w:author="Mohd Rizaira Bin Abd Latib" w:date="2022-05-18T14:54:00Z"/>
          <w:rFonts w:ascii="Seravek Light" w:hAnsi="Seravek Light"/>
          <w:i/>
          <w:iCs/>
          <w:sz w:val="20"/>
          <w:szCs w:val="20"/>
        </w:rPr>
      </w:pPr>
    </w:p>
    <w:p w14:paraId="667BDD8E" w14:textId="0C4EEEA0" w:rsidR="00214709" w:rsidRDefault="00DD0FFB" w:rsidP="00156777">
      <w:pPr>
        <w:pStyle w:val="ListParagraph"/>
        <w:spacing w:line="276" w:lineRule="auto"/>
        <w:ind w:left="360"/>
        <w:jc w:val="both"/>
        <w:rPr>
          <w:ins w:id="514" w:author="Mohd Rizaira Bin Abd Latib" w:date="2022-05-18T14:54:00Z"/>
          <w:rFonts w:ascii="Seravek Light" w:hAnsi="Seravek Light"/>
          <w:i/>
          <w:iCs/>
          <w:sz w:val="20"/>
          <w:szCs w:val="20"/>
        </w:rPr>
      </w:pPr>
      <w:ins w:id="515" w:author="Mohd Rizaira Bin Abd Latib" w:date="2022-05-18T14:42:00Z">
        <w:r w:rsidRPr="00FD10BB">
          <w:rPr>
            <w:rFonts w:ascii="Seravek Light" w:hAnsi="Seravek Light"/>
            <w:i/>
            <w:iCs/>
            <w:sz w:val="20"/>
            <w:szCs w:val="20"/>
            <w:rPrChange w:id="516" w:author="Mohd Rizaira Bin Abd Latib" w:date="2022-05-18T14:42:00Z">
              <w:rPr>
                <w:rFonts w:ascii="Seravek Light" w:hAnsi="Seravek Light"/>
              </w:rPr>
            </w:rPrChange>
          </w:rPr>
          <w:t>(</w:t>
        </w:r>
      </w:ins>
      <w:r w:rsidR="00214709" w:rsidRPr="00FD10BB">
        <w:rPr>
          <w:rFonts w:ascii="Seravek Light" w:hAnsi="Seravek Light"/>
          <w:i/>
          <w:iCs/>
          <w:sz w:val="20"/>
          <w:szCs w:val="20"/>
          <w:rPrChange w:id="517" w:author="Mohd Rizaira Bin Abd Latib" w:date="2022-05-18T14:42:00Z">
            <w:rPr>
              <w:rFonts w:ascii="Seravek Light" w:hAnsi="Seravek Light"/>
            </w:rPr>
          </w:rPrChange>
        </w:rPr>
        <w:t>We also understand that this Tender will be disqualified and will not be considered if the information we provide is insufficient or if we fail to provide herewith any information and/or include any essential documents that are necessary for enables AIR SELANGOR to assess our capabilities, especially documents relating to our current financial standing and work performance as follows</w:t>
      </w:r>
      <w:ins w:id="518" w:author="Mohd Rizaira Bin Abd Latib" w:date="2022-05-18T14:43:00Z">
        <w:r w:rsidR="00FD10BB">
          <w:rPr>
            <w:rFonts w:ascii="Seravek Light" w:hAnsi="Seravek Light"/>
            <w:i/>
            <w:iCs/>
            <w:sz w:val="20"/>
            <w:szCs w:val="20"/>
          </w:rPr>
          <w:t>)</w:t>
        </w:r>
      </w:ins>
      <w:del w:id="519" w:author="Mohd Rizaira Bin Abd Latib" w:date="2022-05-18T14:42:00Z">
        <w:r w:rsidR="00214709" w:rsidRPr="00FD10BB" w:rsidDel="00FD10BB">
          <w:rPr>
            <w:rFonts w:ascii="Seravek Light" w:hAnsi="Seravek Light"/>
            <w:i/>
            <w:iCs/>
            <w:rPrChange w:id="520" w:author="Mohd Rizaira Bin Abd Latib" w:date="2022-05-18T14:42:00Z">
              <w:rPr>
                <w:rFonts w:ascii="Seravek Light" w:hAnsi="Seravek Light"/>
              </w:rPr>
            </w:rPrChange>
          </w:rPr>
          <w:delText>:</w:delText>
        </w:r>
      </w:del>
    </w:p>
    <w:p w14:paraId="4B253210" w14:textId="77777777" w:rsidR="00156777" w:rsidRPr="00FD10BB" w:rsidRDefault="00156777" w:rsidP="00156777">
      <w:pPr>
        <w:pStyle w:val="ListParagraph"/>
        <w:spacing w:line="276" w:lineRule="auto"/>
        <w:ind w:left="360"/>
        <w:jc w:val="both"/>
        <w:rPr>
          <w:rFonts w:ascii="Seravek Light" w:hAnsi="Seravek Light"/>
          <w:i/>
          <w:iCs/>
          <w:rPrChange w:id="521" w:author="Mohd Rizaira Bin Abd Latib" w:date="2022-05-18T14:42:00Z">
            <w:rPr>
              <w:rFonts w:ascii="Seravek Light" w:hAnsi="Seravek Light"/>
            </w:rPr>
          </w:rPrChange>
        </w:rPr>
        <w:pPrChange w:id="522" w:author="Mohd Rizaira Bin Abd Latib" w:date="2022-05-18T14:54:00Z">
          <w:pPr>
            <w:pStyle w:val="ListParagraph"/>
            <w:numPr>
              <w:numId w:val="1"/>
            </w:numPr>
            <w:spacing w:after="0" w:line="276" w:lineRule="auto"/>
            <w:ind w:left="360" w:hanging="360"/>
            <w:jc w:val="both"/>
          </w:pPr>
        </w:pPrChange>
      </w:pPr>
    </w:p>
    <w:p w14:paraId="07712DF1" w14:textId="3CFC3C5D" w:rsidR="00214709" w:rsidRPr="00FD10BB" w:rsidRDefault="00FD10BB" w:rsidP="00214709">
      <w:pPr>
        <w:pStyle w:val="ListParagraph"/>
        <w:numPr>
          <w:ilvl w:val="0"/>
          <w:numId w:val="2"/>
        </w:numPr>
        <w:spacing w:after="0"/>
        <w:jc w:val="both"/>
        <w:rPr>
          <w:moveFrom w:id="523" w:author="Mohd Rizaira Bin Abd Latib" w:date="2022-05-18T14:42:00Z"/>
          <w:rFonts w:ascii="Seravek Light" w:hAnsi="Seravek Light"/>
          <w:rPrChange w:id="524" w:author="Mohd Rizaira Bin Abd Latib" w:date="2022-05-18T14:43:00Z">
            <w:rPr>
              <w:moveFrom w:id="525" w:author="Mohd Rizaira Bin Abd Latib" w:date="2022-05-18T14:42:00Z"/>
              <w:rFonts w:ascii="Seravek Light" w:hAnsi="Seravek Light"/>
              <w:i/>
              <w:iCs/>
            </w:rPr>
          </w:rPrChange>
        </w:rPr>
      </w:pPr>
      <w:ins w:id="526" w:author="Mohd Rizaira Bin Abd Latib" w:date="2022-05-18T14:42:00Z">
        <w:r w:rsidRPr="00FD10BB">
          <w:rPr>
            <w:rFonts w:ascii="Seravek Light" w:hAnsi="Seravek Light"/>
            <w:rPrChange w:id="527" w:author="Mohd Rizaira Bin Abd Latib" w:date="2022-05-18T14:43:00Z">
              <w:rPr>
                <w:rFonts w:ascii="Seravek Light" w:hAnsi="Seravek Light"/>
                <w:i/>
                <w:iCs/>
              </w:rPr>
            </w:rPrChange>
          </w:rPr>
          <w:t xml:space="preserve">Salinan </w:t>
        </w:r>
        <w:proofErr w:type="spellStart"/>
        <w:r w:rsidRPr="00FD10BB">
          <w:rPr>
            <w:rFonts w:ascii="Seravek Light" w:hAnsi="Seravek Light"/>
            <w:rPrChange w:id="528" w:author="Mohd Rizaira Bin Abd Latib" w:date="2022-05-18T14:43:00Z">
              <w:rPr>
                <w:rFonts w:ascii="Seravek Light" w:hAnsi="Seravek Light"/>
                <w:i/>
                <w:iCs/>
              </w:rPr>
            </w:rPrChange>
          </w:rPr>
          <w:t>Laporan</w:t>
        </w:r>
        <w:proofErr w:type="spellEnd"/>
        <w:r w:rsidRPr="00FD10BB">
          <w:rPr>
            <w:rFonts w:ascii="Seravek Light" w:hAnsi="Seravek Light"/>
            <w:rPrChange w:id="529" w:author="Mohd Rizaira Bin Abd Latib" w:date="2022-05-18T14:43:00Z">
              <w:rPr>
                <w:rFonts w:ascii="Seravek Light" w:hAnsi="Seravek Light"/>
                <w:i/>
                <w:iCs/>
              </w:rPr>
            </w:rPrChange>
          </w:rPr>
          <w:t xml:space="preserve"> </w:t>
        </w:r>
        <w:proofErr w:type="spellStart"/>
        <w:r w:rsidRPr="00FD10BB">
          <w:rPr>
            <w:rFonts w:ascii="Seravek Light" w:hAnsi="Seravek Light"/>
            <w:rPrChange w:id="530" w:author="Mohd Rizaira Bin Abd Latib" w:date="2022-05-18T14:43:00Z">
              <w:rPr>
                <w:rFonts w:ascii="Seravek Light" w:hAnsi="Seravek Light"/>
                <w:i/>
                <w:iCs/>
              </w:rPr>
            </w:rPrChange>
          </w:rPr>
          <w:t>Kewangan</w:t>
        </w:r>
        <w:proofErr w:type="spellEnd"/>
        <w:r w:rsidRPr="00FD10BB">
          <w:rPr>
            <w:rFonts w:ascii="Seravek Light" w:hAnsi="Seravek Light"/>
            <w:rPrChange w:id="531" w:author="Mohd Rizaira Bin Abd Latib" w:date="2022-05-18T14:43:00Z">
              <w:rPr>
                <w:rFonts w:ascii="Seravek Light" w:hAnsi="Seravek Light"/>
                <w:i/>
                <w:iCs/>
              </w:rPr>
            </w:rPrChange>
          </w:rPr>
          <w:t xml:space="preserve"> Syarikat </w:t>
        </w:r>
        <w:proofErr w:type="spellStart"/>
        <w:r w:rsidRPr="00FD10BB">
          <w:rPr>
            <w:rFonts w:ascii="Seravek Light" w:hAnsi="Seravek Light"/>
            <w:rPrChange w:id="532" w:author="Mohd Rizaira Bin Abd Latib" w:date="2022-05-18T14:43:00Z">
              <w:rPr>
                <w:rFonts w:ascii="Seravek Light" w:hAnsi="Seravek Light"/>
                <w:i/>
                <w:iCs/>
              </w:rPr>
            </w:rPrChange>
          </w:rPr>
          <w:t>bagi</w:t>
        </w:r>
        <w:proofErr w:type="spellEnd"/>
        <w:r w:rsidRPr="00FD10BB">
          <w:rPr>
            <w:rFonts w:ascii="Seravek Light" w:hAnsi="Seravek Light"/>
            <w:rPrChange w:id="533" w:author="Mohd Rizaira Bin Abd Latib" w:date="2022-05-18T14:43:00Z">
              <w:rPr>
                <w:rFonts w:ascii="Seravek Light" w:hAnsi="Seravek Light"/>
                <w:i/>
                <w:iCs/>
              </w:rPr>
            </w:rPrChange>
          </w:rPr>
          <w:t xml:space="preserve"> </w:t>
        </w:r>
        <w:proofErr w:type="spellStart"/>
        <w:r w:rsidRPr="00FD10BB">
          <w:rPr>
            <w:rFonts w:ascii="Seravek Light" w:hAnsi="Seravek Light"/>
            <w:rPrChange w:id="534" w:author="Mohd Rizaira Bin Abd Latib" w:date="2022-05-18T14:43:00Z">
              <w:rPr>
                <w:rFonts w:ascii="Seravek Light" w:hAnsi="Seravek Light"/>
                <w:i/>
                <w:iCs/>
              </w:rPr>
            </w:rPrChange>
          </w:rPr>
          <w:t>dua</w:t>
        </w:r>
        <w:proofErr w:type="spellEnd"/>
        <w:r w:rsidRPr="00FD10BB">
          <w:rPr>
            <w:rFonts w:ascii="Seravek Light" w:hAnsi="Seravek Light"/>
            <w:rPrChange w:id="535" w:author="Mohd Rizaira Bin Abd Latib" w:date="2022-05-18T14:43:00Z">
              <w:rPr>
                <w:rFonts w:ascii="Seravek Light" w:hAnsi="Seravek Light"/>
                <w:i/>
                <w:iCs/>
              </w:rPr>
            </w:rPrChange>
          </w:rPr>
          <w:t xml:space="preserve"> (2) </w:t>
        </w:r>
        <w:proofErr w:type="spellStart"/>
        <w:r w:rsidRPr="00FD10BB">
          <w:rPr>
            <w:rFonts w:ascii="Seravek Light" w:hAnsi="Seravek Light"/>
            <w:rPrChange w:id="536" w:author="Mohd Rizaira Bin Abd Latib" w:date="2022-05-18T14:43:00Z">
              <w:rPr>
                <w:rFonts w:ascii="Seravek Light" w:hAnsi="Seravek Light"/>
                <w:i/>
                <w:iCs/>
              </w:rPr>
            </w:rPrChange>
          </w:rPr>
          <w:t>tahun</w:t>
        </w:r>
        <w:proofErr w:type="spellEnd"/>
        <w:r w:rsidRPr="00FD10BB">
          <w:rPr>
            <w:rFonts w:ascii="Seravek Light" w:hAnsi="Seravek Light"/>
            <w:rPrChange w:id="537" w:author="Mohd Rizaira Bin Abd Latib" w:date="2022-05-18T14:43:00Z">
              <w:rPr>
                <w:rFonts w:ascii="Seravek Light" w:hAnsi="Seravek Light"/>
                <w:i/>
                <w:iCs/>
              </w:rPr>
            </w:rPrChange>
          </w:rPr>
          <w:t xml:space="preserve"> </w:t>
        </w:r>
        <w:proofErr w:type="spellStart"/>
        <w:r w:rsidRPr="00FD10BB">
          <w:rPr>
            <w:rFonts w:ascii="Seravek Light" w:hAnsi="Seravek Light"/>
            <w:rPrChange w:id="538" w:author="Mohd Rizaira Bin Abd Latib" w:date="2022-05-18T14:43:00Z">
              <w:rPr>
                <w:rFonts w:ascii="Seravek Light" w:hAnsi="Seravek Light"/>
                <w:i/>
                <w:iCs/>
              </w:rPr>
            </w:rPrChange>
          </w:rPr>
          <w:t>kewangan</w:t>
        </w:r>
        <w:proofErr w:type="spellEnd"/>
        <w:r w:rsidRPr="00FD10BB">
          <w:rPr>
            <w:rFonts w:ascii="Seravek Light" w:hAnsi="Seravek Light"/>
            <w:rPrChange w:id="539" w:author="Mohd Rizaira Bin Abd Latib" w:date="2022-05-18T14:43:00Z">
              <w:rPr>
                <w:rFonts w:ascii="Seravek Light" w:hAnsi="Seravek Light"/>
                <w:i/>
                <w:iCs/>
              </w:rPr>
            </w:rPrChange>
          </w:rPr>
          <w:t xml:space="preserve"> </w:t>
        </w:r>
        <w:proofErr w:type="spellStart"/>
        <w:r w:rsidRPr="00FD10BB">
          <w:rPr>
            <w:rFonts w:ascii="Seravek Light" w:hAnsi="Seravek Light"/>
            <w:rPrChange w:id="540" w:author="Mohd Rizaira Bin Abd Latib" w:date="2022-05-18T14:43:00Z">
              <w:rPr>
                <w:rFonts w:ascii="Seravek Light" w:hAnsi="Seravek Light"/>
                <w:i/>
                <w:iCs/>
              </w:rPr>
            </w:rPrChange>
          </w:rPr>
          <w:t>terakhir</w:t>
        </w:r>
        <w:proofErr w:type="spellEnd"/>
        <w:r w:rsidRPr="00FD10BB">
          <w:rPr>
            <w:rFonts w:ascii="Seravek Light" w:hAnsi="Seravek Light"/>
            <w:rPrChange w:id="541" w:author="Mohd Rizaira Bin Abd Latib" w:date="2022-05-18T14:43:00Z">
              <w:rPr>
                <w:rFonts w:ascii="Seravek Light" w:hAnsi="Seravek Light"/>
                <w:i/>
                <w:iCs/>
              </w:rPr>
            </w:rPrChange>
          </w:rPr>
          <w:t xml:space="preserve"> </w:t>
        </w:r>
        <w:r w:rsidRPr="00FD10BB">
          <w:rPr>
            <w:rFonts w:ascii="Seravek Light" w:hAnsi="Seravek Light"/>
            <w:b/>
            <w:bCs/>
            <w:color w:val="FF0000"/>
            <w:rPrChange w:id="542" w:author="Mohd Rizaira Bin Abd Latib" w:date="2022-05-18T14:43:00Z">
              <w:rPr>
                <w:rFonts w:ascii="Seravek Light" w:hAnsi="Seravek Light"/>
                <w:b/>
                <w:bCs/>
                <w:i/>
                <w:iCs/>
                <w:color w:val="FF0000"/>
              </w:rPr>
            </w:rPrChange>
          </w:rPr>
          <w:t xml:space="preserve">(yang </w:t>
        </w:r>
        <w:proofErr w:type="spellStart"/>
        <w:r w:rsidRPr="00FD10BB">
          <w:rPr>
            <w:rFonts w:ascii="Seravek Light" w:hAnsi="Seravek Light"/>
            <w:b/>
            <w:bCs/>
            <w:color w:val="FF0000"/>
            <w:rPrChange w:id="543" w:author="Mohd Rizaira Bin Abd Latib" w:date="2022-05-18T14:43:00Z">
              <w:rPr>
                <w:rFonts w:ascii="Seravek Light" w:hAnsi="Seravek Light"/>
                <w:b/>
                <w:bCs/>
                <w:i/>
                <w:iCs/>
                <w:color w:val="FF0000"/>
              </w:rPr>
            </w:rPrChange>
          </w:rPr>
          <w:t>terkini</w:t>
        </w:r>
        <w:proofErr w:type="spellEnd"/>
        <w:r w:rsidRPr="00FD10BB">
          <w:rPr>
            <w:rFonts w:ascii="Seravek Light" w:hAnsi="Seravek Light"/>
            <w:b/>
            <w:bCs/>
            <w:color w:val="FF0000"/>
            <w:rPrChange w:id="544" w:author="Mohd Rizaira Bin Abd Latib" w:date="2022-05-18T14:43:00Z">
              <w:rPr>
                <w:rFonts w:ascii="Seravek Light" w:hAnsi="Seravek Light"/>
                <w:b/>
                <w:bCs/>
                <w:i/>
                <w:iCs/>
                <w:color w:val="FF0000"/>
              </w:rPr>
            </w:rPrChange>
          </w:rPr>
          <w:t>)</w:t>
        </w:r>
        <w:r w:rsidRPr="00FD10BB">
          <w:rPr>
            <w:rFonts w:ascii="Seravek Light" w:hAnsi="Seravek Light"/>
            <w:color w:val="FF0000"/>
            <w:rPrChange w:id="545" w:author="Mohd Rizaira Bin Abd Latib" w:date="2022-05-18T14:43:00Z">
              <w:rPr>
                <w:rFonts w:ascii="Seravek Light" w:hAnsi="Seravek Light"/>
                <w:i/>
                <w:iCs/>
                <w:color w:val="FF0000"/>
              </w:rPr>
            </w:rPrChange>
          </w:rPr>
          <w:t xml:space="preserve"> </w:t>
        </w:r>
        <w:r w:rsidRPr="00FD10BB">
          <w:rPr>
            <w:rFonts w:ascii="Seravek Light" w:hAnsi="Seravek Light"/>
            <w:rPrChange w:id="546" w:author="Mohd Rizaira Bin Abd Latib" w:date="2022-05-18T14:43:00Z">
              <w:rPr>
                <w:rFonts w:ascii="Seravek Light" w:hAnsi="Seravek Light"/>
                <w:i/>
                <w:iCs/>
              </w:rPr>
            </w:rPrChange>
          </w:rPr>
          <w:t xml:space="preserve">yang </w:t>
        </w:r>
        <w:proofErr w:type="spellStart"/>
        <w:r w:rsidRPr="00FD10BB">
          <w:rPr>
            <w:rFonts w:ascii="Seravek Light" w:hAnsi="Seravek Light"/>
            <w:rPrChange w:id="547" w:author="Mohd Rizaira Bin Abd Latib" w:date="2022-05-18T14:43:00Z">
              <w:rPr>
                <w:rFonts w:ascii="Seravek Light" w:hAnsi="Seravek Light"/>
                <w:i/>
                <w:iCs/>
              </w:rPr>
            </w:rPrChange>
          </w:rPr>
          <w:t>telah</w:t>
        </w:r>
        <w:proofErr w:type="spellEnd"/>
        <w:r w:rsidRPr="00FD10BB">
          <w:rPr>
            <w:rFonts w:ascii="Seravek Light" w:hAnsi="Seravek Light"/>
            <w:rPrChange w:id="548" w:author="Mohd Rizaira Bin Abd Latib" w:date="2022-05-18T14:43:00Z">
              <w:rPr>
                <w:rFonts w:ascii="Seravek Light" w:hAnsi="Seravek Light"/>
                <w:i/>
                <w:iCs/>
              </w:rPr>
            </w:rPrChange>
          </w:rPr>
          <w:t xml:space="preserve"> </w:t>
        </w:r>
        <w:proofErr w:type="spellStart"/>
        <w:r w:rsidRPr="00FD10BB">
          <w:rPr>
            <w:rFonts w:ascii="Seravek Light" w:hAnsi="Seravek Light"/>
            <w:rPrChange w:id="549" w:author="Mohd Rizaira Bin Abd Latib" w:date="2022-05-18T14:43:00Z">
              <w:rPr>
                <w:rFonts w:ascii="Seravek Light" w:hAnsi="Seravek Light"/>
                <w:i/>
                <w:iCs/>
              </w:rPr>
            </w:rPrChange>
          </w:rPr>
          <w:t>diaudit</w:t>
        </w:r>
        <w:proofErr w:type="spellEnd"/>
        <w:r w:rsidRPr="00FD10BB">
          <w:rPr>
            <w:rFonts w:ascii="Seravek Light" w:hAnsi="Seravek Light"/>
            <w:rPrChange w:id="550" w:author="Mohd Rizaira Bin Abd Latib" w:date="2022-05-18T14:43:00Z">
              <w:rPr>
                <w:rFonts w:ascii="Seravek Light" w:hAnsi="Seravek Light"/>
                <w:i/>
                <w:iCs/>
              </w:rPr>
            </w:rPrChange>
          </w:rPr>
          <w:t xml:space="preserve"> oleh Juru Audit </w:t>
        </w:r>
        <w:proofErr w:type="spellStart"/>
        <w:r w:rsidRPr="00FD10BB">
          <w:rPr>
            <w:rFonts w:ascii="Seravek Light" w:hAnsi="Seravek Light"/>
            <w:rPrChange w:id="551" w:author="Mohd Rizaira Bin Abd Latib" w:date="2022-05-18T14:43:00Z">
              <w:rPr>
                <w:rFonts w:ascii="Seravek Light" w:hAnsi="Seravek Light"/>
                <w:i/>
                <w:iCs/>
              </w:rPr>
            </w:rPrChange>
          </w:rPr>
          <w:t>bertauliah</w:t>
        </w:r>
        <w:proofErr w:type="spellEnd"/>
        <w:r w:rsidRPr="00FD10BB">
          <w:rPr>
            <w:rFonts w:ascii="Seravek Light" w:hAnsi="Seravek Light"/>
            <w:rPrChange w:id="552" w:author="Mohd Rizaira Bin Abd Latib" w:date="2022-05-18T14:43:00Z">
              <w:rPr>
                <w:rFonts w:ascii="Seravek Light" w:hAnsi="Seravek Light"/>
                <w:i/>
                <w:iCs/>
              </w:rPr>
            </w:rPrChange>
          </w:rPr>
          <w:t xml:space="preserve"> dan </w:t>
        </w:r>
        <w:proofErr w:type="spellStart"/>
        <w:r w:rsidRPr="00FD10BB">
          <w:rPr>
            <w:rFonts w:ascii="Seravek Light" w:hAnsi="Seravek Light"/>
            <w:rPrChange w:id="553" w:author="Mohd Rizaira Bin Abd Latib" w:date="2022-05-18T14:43:00Z">
              <w:rPr>
                <w:rFonts w:ascii="Seravek Light" w:hAnsi="Seravek Light"/>
                <w:i/>
                <w:iCs/>
              </w:rPr>
            </w:rPrChange>
          </w:rPr>
          <w:t>disahkan</w:t>
        </w:r>
        <w:proofErr w:type="spellEnd"/>
        <w:r w:rsidRPr="00FD10BB">
          <w:rPr>
            <w:rFonts w:ascii="Seravek Light" w:hAnsi="Seravek Light"/>
            <w:rPrChange w:id="554" w:author="Mohd Rizaira Bin Abd Latib" w:date="2022-05-18T14:43:00Z">
              <w:rPr>
                <w:rFonts w:ascii="Seravek Light" w:hAnsi="Seravek Light"/>
                <w:i/>
                <w:iCs/>
              </w:rPr>
            </w:rPrChange>
          </w:rPr>
          <w:t xml:space="preserve"> oleh </w:t>
        </w:r>
        <w:proofErr w:type="spellStart"/>
        <w:r w:rsidRPr="00FD10BB">
          <w:rPr>
            <w:rFonts w:ascii="Seravek Light" w:hAnsi="Seravek Light"/>
            <w:rPrChange w:id="555" w:author="Mohd Rizaira Bin Abd Latib" w:date="2022-05-18T14:43:00Z">
              <w:rPr>
                <w:rFonts w:ascii="Seravek Light" w:hAnsi="Seravek Light"/>
                <w:i/>
                <w:iCs/>
              </w:rPr>
            </w:rPrChange>
          </w:rPr>
          <w:t>Setiausaha</w:t>
        </w:r>
        <w:proofErr w:type="spellEnd"/>
        <w:r w:rsidRPr="00FD10BB">
          <w:rPr>
            <w:rFonts w:ascii="Seravek Light" w:hAnsi="Seravek Light"/>
            <w:rPrChange w:id="556" w:author="Mohd Rizaira Bin Abd Latib" w:date="2022-05-18T14:43:00Z">
              <w:rPr>
                <w:rFonts w:ascii="Seravek Light" w:hAnsi="Seravek Light"/>
                <w:i/>
                <w:iCs/>
              </w:rPr>
            </w:rPrChange>
          </w:rPr>
          <w:t xml:space="preserve"> </w:t>
        </w:r>
        <w:proofErr w:type="spellStart"/>
        <w:r w:rsidRPr="00FD10BB">
          <w:rPr>
            <w:rFonts w:ascii="Seravek Light" w:hAnsi="Seravek Light"/>
            <w:rPrChange w:id="557" w:author="Mohd Rizaira Bin Abd Latib" w:date="2022-05-18T14:43:00Z">
              <w:rPr>
                <w:rFonts w:ascii="Seravek Light" w:hAnsi="Seravek Light"/>
                <w:i/>
                <w:iCs/>
              </w:rPr>
            </w:rPrChange>
          </w:rPr>
          <w:t>Syarikat.</w:t>
        </w:r>
      </w:ins>
      <w:moveFromRangeStart w:id="558" w:author="Mohd Rizaira Bin Abd Latib" w:date="2022-05-18T14:42:00Z" w:name="move103777344"/>
      <w:moveFrom w:id="559" w:author="Mohd Rizaira Bin Abd Latib" w:date="2022-05-18T14:42:00Z">
        <w:r w:rsidR="00214709" w:rsidRPr="00FD10BB" w:rsidDel="00DD0FFB">
          <w:rPr>
            <w:rFonts w:ascii="Seravek Light" w:hAnsi="Seravek Light"/>
            <w:rPrChange w:id="560" w:author="Mohd Rizaira Bin Abd Latib" w:date="2022-05-18T14:43:00Z">
              <w:rPr>
                <w:rFonts w:ascii="Seravek Light" w:hAnsi="Seravek Light"/>
                <w:i/>
                <w:iCs/>
              </w:rPr>
            </w:rPrChange>
          </w:rPr>
          <w:t>Kami juga maklum bahawa Tender ini akan ditolak (disqualified) dan tidak akan dipertimbangkan sekiranya maklumat-maklumat yang kami berikan tidak mencukupi atau sekiranya gagal untuk memberikan bersama-sama ini mana-mana maklumat dan/atau menyertakan mana-mana dokumen penting yang sangat diperlukan untuk membolehkan AIR SELANGOR menilai keupayaan kami, terutamanya dokumen-dokumen yang berhubung dengan kedudukan kewangan dan prestasi kerja semasa kami seperti berikut:</w:t>
        </w:r>
      </w:moveFrom>
    </w:p>
    <w:moveFromRangeEnd w:id="558"/>
    <w:p w14:paraId="6DF06458" w14:textId="77777777" w:rsidR="00FD10BB" w:rsidRDefault="00FD10BB" w:rsidP="00214709">
      <w:pPr>
        <w:pStyle w:val="ListParagraph"/>
        <w:numPr>
          <w:ilvl w:val="0"/>
          <w:numId w:val="2"/>
        </w:numPr>
        <w:spacing w:after="0"/>
        <w:jc w:val="both"/>
        <w:rPr>
          <w:ins w:id="561" w:author="Mohd Rizaira Bin Abd Latib" w:date="2022-05-18T14:42:00Z"/>
          <w:rFonts w:ascii="Seravek Light" w:hAnsi="Seravek Light"/>
        </w:rPr>
      </w:pPr>
      <w:proofErr w:type="spellEnd"/>
    </w:p>
    <w:p w14:paraId="153B07F1" w14:textId="77777777" w:rsidR="003C1381" w:rsidRDefault="003C1381" w:rsidP="00041D06">
      <w:pPr>
        <w:pStyle w:val="ListParagraph"/>
        <w:spacing w:after="0"/>
        <w:jc w:val="both"/>
        <w:rPr>
          <w:ins w:id="562" w:author="Mohd Rizaira Bin Abd Latib" w:date="2022-05-18T14:55:00Z"/>
          <w:rFonts w:ascii="Seravek Light" w:hAnsi="Seravek Light"/>
          <w:i/>
          <w:iCs/>
          <w:sz w:val="20"/>
          <w:szCs w:val="20"/>
        </w:rPr>
      </w:pPr>
    </w:p>
    <w:p w14:paraId="2D8C6379" w14:textId="5B8194EC" w:rsidR="00214709" w:rsidDel="003C1381" w:rsidRDefault="00FD10BB" w:rsidP="00041D06">
      <w:pPr>
        <w:pStyle w:val="ListParagraph"/>
        <w:spacing w:after="0"/>
        <w:jc w:val="both"/>
        <w:rPr>
          <w:del w:id="563" w:author="Mohd Rizaira Bin Abd Latib" w:date="2022-05-18T14:43:00Z"/>
          <w:rFonts w:ascii="Seravek Light" w:hAnsi="Seravek Light"/>
          <w:i/>
          <w:iCs/>
          <w:sz w:val="20"/>
          <w:szCs w:val="20"/>
        </w:rPr>
      </w:pPr>
      <w:ins w:id="564" w:author="Mohd Rizaira Bin Abd Latib" w:date="2022-05-18T14:42:00Z">
        <w:r w:rsidRPr="00FD10BB">
          <w:rPr>
            <w:rFonts w:ascii="Seravek Light" w:hAnsi="Seravek Light"/>
            <w:i/>
            <w:iCs/>
            <w:sz w:val="20"/>
            <w:szCs w:val="20"/>
            <w:rPrChange w:id="565" w:author="Mohd Rizaira Bin Abd Latib" w:date="2022-05-18T14:43:00Z">
              <w:rPr>
                <w:rFonts w:ascii="Seravek Light" w:hAnsi="Seravek Light"/>
              </w:rPr>
            </w:rPrChange>
          </w:rPr>
          <w:t>(</w:t>
        </w:r>
      </w:ins>
      <w:r w:rsidR="00214709" w:rsidRPr="00FD10BB">
        <w:rPr>
          <w:rFonts w:ascii="Seravek Light" w:hAnsi="Seravek Light"/>
          <w:i/>
          <w:iCs/>
          <w:sz w:val="20"/>
          <w:szCs w:val="20"/>
          <w:rPrChange w:id="566" w:author="Mohd Rizaira Bin Abd Latib" w:date="2022-05-18T14:43:00Z">
            <w:rPr>
              <w:rFonts w:ascii="Seravek Light" w:hAnsi="Seravek Light"/>
            </w:rPr>
          </w:rPrChange>
        </w:rPr>
        <w:t xml:space="preserve">Copy of the Company's Financial Report for the last two (2) financial years </w:t>
      </w:r>
      <w:r w:rsidR="00214709" w:rsidRPr="00FD10BB">
        <w:rPr>
          <w:rFonts w:ascii="Seravek Light" w:hAnsi="Seravek Light"/>
          <w:b/>
          <w:bCs/>
          <w:i/>
          <w:iCs/>
          <w:color w:val="FF0000"/>
          <w:sz w:val="20"/>
          <w:szCs w:val="20"/>
          <w:rPrChange w:id="567" w:author="Mohd Rizaira Bin Abd Latib" w:date="2022-05-18T14:43:00Z">
            <w:rPr>
              <w:rFonts w:ascii="Seravek Light" w:hAnsi="Seravek Light"/>
              <w:b/>
              <w:bCs/>
              <w:color w:val="FF0000"/>
            </w:rPr>
          </w:rPrChange>
        </w:rPr>
        <w:t>(</w:t>
      </w:r>
      <w:del w:id="568" w:author="Amir Ismail Bin Abdul Kadar" w:date="2022-05-17T15:13:00Z">
        <w:r w:rsidR="00214709" w:rsidRPr="00FD10BB" w:rsidDel="008C09EA">
          <w:rPr>
            <w:rFonts w:ascii="Seravek Light" w:hAnsi="Seravek Light"/>
            <w:b/>
            <w:bCs/>
            <w:i/>
            <w:iCs/>
            <w:color w:val="FF0000"/>
            <w:sz w:val="20"/>
            <w:szCs w:val="20"/>
            <w:rPrChange w:id="569" w:author="Mohd Rizaira Bin Abd Latib" w:date="2022-05-18T14:43:00Z">
              <w:rPr>
                <w:rFonts w:ascii="Seravek Light" w:hAnsi="Seravek Light"/>
                <w:b/>
                <w:bCs/>
                <w:color w:val="FF0000"/>
              </w:rPr>
            </w:rPrChange>
          </w:rPr>
          <w:delText>2015 - 2016</w:delText>
        </w:r>
      </w:del>
      <w:ins w:id="570" w:author="Amir Ismail Bin Abdul Kadar" w:date="2022-05-17T15:13:00Z">
        <w:r w:rsidR="008C09EA" w:rsidRPr="00FD10BB">
          <w:rPr>
            <w:rFonts w:ascii="Seravek Light" w:hAnsi="Seravek Light"/>
            <w:b/>
            <w:bCs/>
            <w:i/>
            <w:iCs/>
            <w:color w:val="FF0000"/>
            <w:sz w:val="20"/>
            <w:szCs w:val="20"/>
            <w:rPrChange w:id="571" w:author="Mohd Rizaira Bin Abd Latib" w:date="2022-05-18T14:43:00Z">
              <w:rPr>
                <w:rFonts w:ascii="Seravek Light" w:hAnsi="Seravek Light"/>
                <w:b/>
                <w:bCs/>
                <w:color w:val="FF0000"/>
              </w:rPr>
            </w:rPrChange>
          </w:rPr>
          <w:t>latest</w:t>
        </w:r>
      </w:ins>
      <w:r w:rsidR="00214709" w:rsidRPr="00FD10BB">
        <w:rPr>
          <w:rFonts w:ascii="Seravek Light" w:hAnsi="Seravek Light"/>
          <w:b/>
          <w:bCs/>
          <w:i/>
          <w:iCs/>
          <w:color w:val="FF0000"/>
          <w:sz w:val="20"/>
          <w:szCs w:val="20"/>
          <w:rPrChange w:id="572" w:author="Mohd Rizaira Bin Abd Latib" w:date="2022-05-18T14:43:00Z">
            <w:rPr>
              <w:rFonts w:ascii="Seravek Light" w:hAnsi="Seravek Light"/>
              <w:b/>
              <w:bCs/>
              <w:color w:val="FF0000"/>
            </w:rPr>
          </w:rPrChange>
        </w:rPr>
        <w:t>)</w:t>
      </w:r>
      <w:r w:rsidR="00214709" w:rsidRPr="00FD10BB">
        <w:rPr>
          <w:rFonts w:ascii="Seravek Light" w:hAnsi="Seravek Light"/>
          <w:i/>
          <w:iCs/>
          <w:sz w:val="20"/>
          <w:szCs w:val="20"/>
          <w:rPrChange w:id="573" w:author="Mohd Rizaira Bin Abd Latib" w:date="2022-05-18T14:43:00Z">
            <w:rPr>
              <w:rFonts w:ascii="Seravek Light" w:hAnsi="Seravek Light"/>
            </w:rPr>
          </w:rPrChange>
        </w:rPr>
        <w:t>, audited by a Certified Accountant and certified by the Company Secretary.</w:t>
      </w:r>
      <w:ins w:id="574" w:author="Mohd Rizaira Bin Abd Latib" w:date="2022-05-18T14:43:00Z">
        <w:r w:rsidRPr="00FD10BB">
          <w:rPr>
            <w:rFonts w:ascii="Seravek Light" w:hAnsi="Seravek Light"/>
            <w:i/>
            <w:iCs/>
            <w:sz w:val="20"/>
            <w:szCs w:val="20"/>
            <w:rPrChange w:id="575" w:author="Mohd Rizaira Bin Abd Latib" w:date="2022-05-18T14:43:00Z">
              <w:rPr>
                <w:rFonts w:ascii="Seravek Light" w:hAnsi="Seravek Light"/>
              </w:rPr>
            </w:rPrChange>
          </w:rPr>
          <w:t>)</w:t>
        </w:r>
      </w:ins>
    </w:p>
    <w:p w14:paraId="386B0C60" w14:textId="77777777" w:rsidR="003C1381" w:rsidRDefault="003C1381" w:rsidP="00041D06">
      <w:pPr>
        <w:pStyle w:val="ListParagraph"/>
        <w:spacing w:after="0"/>
        <w:jc w:val="both"/>
        <w:rPr>
          <w:ins w:id="576" w:author="Mohd Rizaira Bin Abd Latib" w:date="2022-05-18T14:54:00Z"/>
          <w:rFonts w:ascii="Seravek Light" w:hAnsi="Seravek Light"/>
          <w:i/>
          <w:iCs/>
          <w:sz w:val="20"/>
          <w:szCs w:val="20"/>
        </w:rPr>
      </w:pPr>
    </w:p>
    <w:p w14:paraId="4F8FF7DE" w14:textId="1BDB6893" w:rsidR="00214709" w:rsidDel="00041D06" w:rsidRDefault="00214709" w:rsidP="00041D06">
      <w:pPr>
        <w:pStyle w:val="ListParagraph"/>
        <w:spacing w:after="0"/>
        <w:jc w:val="both"/>
        <w:rPr>
          <w:del w:id="577" w:author="Mohd Rizaira Bin Abd Latib" w:date="2022-05-18T14:43:00Z"/>
          <w:rFonts w:ascii="Seravek Light" w:hAnsi="Seravek Light"/>
          <w:i/>
          <w:iCs/>
        </w:rPr>
        <w:pPrChange w:id="578" w:author="Mohd Rizaira Bin Abd Latib" w:date="2022-05-18T14:43:00Z">
          <w:pPr>
            <w:pStyle w:val="ListParagraph"/>
            <w:jc w:val="both"/>
          </w:pPr>
        </w:pPrChange>
      </w:pPr>
      <w:del w:id="579" w:author="Mohd Rizaira Bin Abd Latib" w:date="2022-05-18T14:42:00Z">
        <w:r w:rsidDel="00FD10BB">
          <w:rPr>
            <w:rFonts w:ascii="Seravek Light" w:hAnsi="Seravek Light"/>
            <w:i/>
            <w:iCs/>
          </w:rPr>
          <w:delText xml:space="preserve">Salinan Laporan Kewangan Syarikat bagi dua (2) tahun kewangan terakhir </w:delText>
        </w:r>
        <w:r w:rsidRPr="00214709" w:rsidDel="00FD10BB">
          <w:rPr>
            <w:rFonts w:ascii="Seravek Light" w:hAnsi="Seravek Light"/>
            <w:b/>
            <w:bCs/>
            <w:i/>
            <w:iCs/>
            <w:color w:val="FF0000"/>
          </w:rPr>
          <w:delText>(2015 – 2016</w:delText>
        </w:r>
      </w:del>
      <w:ins w:id="580" w:author="Amir Ismail Bin Abdul Kadar" w:date="2022-05-17T15:13:00Z">
        <w:del w:id="581" w:author="Mohd Rizaira Bin Abd Latib" w:date="2022-05-18T14:42:00Z">
          <w:r w:rsidR="008C09EA" w:rsidDel="00FD10BB">
            <w:rPr>
              <w:rFonts w:ascii="Seravek Light" w:hAnsi="Seravek Light"/>
              <w:b/>
              <w:bCs/>
              <w:i/>
              <w:iCs/>
              <w:color w:val="FF0000"/>
            </w:rPr>
            <w:delText>yang terkini</w:delText>
          </w:r>
        </w:del>
      </w:ins>
      <w:del w:id="582" w:author="Mohd Rizaira Bin Abd Latib" w:date="2022-05-18T14:42:00Z">
        <w:r w:rsidRPr="00214709" w:rsidDel="00FD10BB">
          <w:rPr>
            <w:rFonts w:ascii="Seravek Light" w:hAnsi="Seravek Light"/>
            <w:b/>
            <w:bCs/>
            <w:i/>
            <w:iCs/>
            <w:color w:val="FF0000"/>
          </w:rPr>
          <w:delText>)</w:delText>
        </w:r>
        <w:r w:rsidRPr="00214709" w:rsidDel="00FD10BB">
          <w:rPr>
            <w:rFonts w:ascii="Seravek Light" w:hAnsi="Seravek Light"/>
            <w:i/>
            <w:iCs/>
            <w:color w:val="FF0000"/>
          </w:rPr>
          <w:delText xml:space="preserve"> </w:delText>
        </w:r>
        <w:r w:rsidDel="00FD10BB">
          <w:rPr>
            <w:rFonts w:ascii="Seravek Light" w:hAnsi="Seravek Light"/>
            <w:i/>
            <w:iCs/>
          </w:rPr>
          <w:delText>yang telah diaudit oleh Juru Audit bertauliah dan disahkan oleh Setiausaha Syarikat.</w:delText>
        </w:r>
      </w:del>
    </w:p>
    <w:p w14:paraId="016F5F3A" w14:textId="77777777" w:rsidR="00041D06" w:rsidRDefault="00041D06" w:rsidP="00041D06">
      <w:pPr>
        <w:pStyle w:val="ListParagraph"/>
        <w:spacing w:after="0"/>
        <w:jc w:val="both"/>
        <w:rPr>
          <w:ins w:id="583" w:author="Mohd Rizaira Bin Abd Latib" w:date="2022-05-18T14:43:00Z"/>
          <w:rFonts w:ascii="Seravek Light" w:hAnsi="Seravek Light"/>
        </w:rPr>
      </w:pPr>
    </w:p>
    <w:p w14:paraId="1EB0C5B8" w14:textId="77777777" w:rsidR="00041D06" w:rsidRDefault="00041D06" w:rsidP="00041D06">
      <w:pPr>
        <w:pStyle w:val="ListParagraph"/>
        <w:spacing w:after="0"/>
        <w:jc w:val="both"/>
        <w:rPr>
          <w:ins w:id="584" w:author="Mohd Rizaira Bin Abd Latib" w:date="2022-05-18T14:43:00Z"/>
          <w:rFonts w:ascii="Seravek Light" w:hAnsi="Seravek Light"/>
        </w:rPr>
      </w:pPr>
    </w:p>
    <w:p w14:paraId="75449716" w14:textId="6381B5B0" w:rsidR="00041D06" w:rsidRPr="00041D06" w:rsidRDefault="00041D06" w:rsidP="00156777">
      <w:pPr>
        <w:pStyle w:val="ListParagraph"/>
        <w:numPr>
          <w:ilvl w:val="0"/>
          <w:numId w:val="2"/>
        </w:numPr>
        <w:jc w:val="both"/>
        <w:rPr>
          <w:ins w:id="585" w:author="Mohd Rizaira Bin Abd Latib" w:date="2022-05-18T14:43:00Z"/>
          <w:rFonts w:ascii="Seravek Light" w:hAnsi="Seravek Light"/>
          <w:rPrChange w:id="586" w:author="Mohd Rizaira Bin Abd Latib" w:date="2022-05-18T14:43:00Z">
            <w:rPr>
              <w:ins w:id="587" w:author="Mohd Rizaira Bin Abd Latib" w:date="2022-05-18T14:43:00Z"/>
              <w:rFonts w:ascii="Seravek Light" w:hAnsi="Seravek Light"/>
              <w:i/>
              <w:iCs/>
            </w:rPr>
          </w:rPrChange>
        </w:rPr>
        <w:pPrChange w:id="588" w:author="Mohd Rizaira Bin Abd Latib" w:date="2022-05-18T14:54:00Z">
          <w:pPr>
            <w:pStyle w:val="ListParagraph"/>
            <w:jc w:val="both"/>
          </w:pPr>
        </w:pPrChange>
      </w:pPr>
      <w:ins w:id="589" w:author="Mohd Rizaira Bin Abd Latib" w:date="2022-05-18T14:43:00Z">
        <w:r w:rsidRPr="00041D06">
          <w:rPr>
            <w:rFonts w:ascii="Seravek Light" w:hAnsi="Seravek Light"/>
            <w:rPrChange w:id="590" w:author="Mohd Rizaira Bin Abd Latib" w:date="2022-05-18T14:43:00Z">
              <w:rPr>
                <w:rFonts w:ascii="Seravek Light" w:hAnsi="Seravek Light"/>
                <w:i/>
                <w:iCs/>
              </w:rPr>
            </w:rPrChange>
          </w:rPr>
          <w:lastRenderedPageBreak/>
          <w:t xml:space="preserve">Salinan </w:t>
        </w:r>
        <w:proofErr w:type="spellStart"/>
        <w:r w:rsidRPr="00041D06">
          <w:rPr>
            <w:rFonts w:ascii="Seravek Light" w:hAnsi="Seravek Light"/>
            <w:rPrChange w:id="591" w:author="Mohd Rizaira Bin Abd Latib" w:date="2022-05-18T14:43:00Z">
              <w:rPr>
                <w:rFonts w:ascii="Seravek Light" w:hAnsi="Seravek Light"/>
                <w:i/>
                <w:iCs/>
              </w:rPr>
            </w:rPrChange>
          </w:rPr>
          <w:t>Penyata</w:t>
        </w:r>
        <w:proofErr w:type="spellEnd"/>
        <w:r w:rsidRPr="00041D06">
          <w:rPr>
            <w:rFonts w:ascii="Seravek Light" w:hAnsi="Seravek Light"/>
            <w:rPrChange w:id="592" w:author="Mohd Rizaira Bin Abd Latib" w:date="2022-05-18T14:43:00Z">
              <w:rPr>
                <w:rFonts w:ascii="Seravek Light" w:hAnsi="Seravek Light"/>
                <w:i/>
                <w:iCs/>
              </w:rPr>
            </w:rPrChange>
          </w:rPr>
          <w:t xml:space="preserve"> </w:t>
        </w:r>
        <w:proofErr w:type="spellStart"/>
        <w:r w:rsidRPr="00041D06">
          <w:rPr>
            <w:rFonts w:ascii="Seravek Light" w:hAnsi="Seravek Light"/>
            <w:rPrChange w:id="593" w:author="Mohd Rizaira Bin Abd Latib" w:date="2022-05-18T14:43:00Z">
              <w:rPr>
                <w:rFonts w:ascii="Seravek Light" w:hAnsi="Seravek Light"/>
                <w:i/>
                <w:iCs/>
              </w:rPr>
            </w:rPrChange>
          </w:rPr>
          <w:t>Bulanan</w:t>
        </w:r>
        <w:proofErr w:type="spellEnd"/>
        <w:r w:rsidRPr="00041D06">
          <w:rPr>
            <w:rFonts w:ascii="Seravek Light" w:hAnsi="Seravek Light"/>
            <w:rPrChange w:id="594" w:author="Mohd Rizaira Bin Abd Latib" w:date="2022-05-18T14:43:00Z">
              <w:rPr>
                <w:rFonts w:ascii="Seravek Light" w:hAnsi="Seravek Light"/>
                <w:i/>
                <w:iCs/>
              </w:rPr>
            </w:rPrChange>
          </w:rPr>
          <w:t xml:space="preserve"> </w:t>
        </w:r>
        <w:proofErr w:type="spellStart"/>
        <w:r w:rsidRPr="00041D06">
          <w:rPr>
            <w:rFonts w:ascii="Seravek Light" w:hAnsi="Seravek Light"/>
            <w:rPrChange w:id="595" w:author="Mohd Rizaira Bin Abd Latib" w:date="2022-05-18T14:43:00Z">
              <w:rPr>
                <w:rFonts w:ascii="Seravek Light" w:hAnsi="Seravek Light"/>
                <w:i/>
                <w:iCs/>
              </w:rPr>
            </w:rPrChange>
          </w:rPr>
          <w:t>Akaun</w:t>
        </w:r>
        <w:proofErr w:type="spellEnd"/>
        <w:r w:rsidRPr="00041D06">
          <w:rPr>
            <w:rFonts w:ascii="Seravek Light" w:hAnsi="Seravek Light"/>
            <w:rPrChange w:id="596" w:author="Mohd Rizaira Bin Abd Latib" w:date="2022-05-18T14:43:00Z">
              <w:rPr>
                <w:rFonts w:ascii="Seravek Light" w:hAnsi="Seravek Light"/>
                <w:i/>
                <w:iCs/>
              </w:rPr>
            </w:rPrChange>
          </w:rPr>
          <w:t xml:space="preserve"> Bank </w:t>
        </w:r>
        <w:proofErr w:type="spellStart"/>
        <w:r w:rsidRPr="00041D06">
          <w:rPr>
            <w:rFonts w:ascii="Seravek Light" w:hAnsi="Seravek Light"/>
            <w:rPrChange w:id="597" w:author="Mohd Rizaira Bin Abd Latib" w:date="2022-05-18T14:43:00Z">
              <w:rPr>
                <w:rFonts w:ascii="Seravek Light" w:hAnsi="Seravek Light"/>
                <w:i/>
                <w:iCs/>
              </w:rPr>
            </w:rPrChange>
          </w:rPr>
          <w:t>mengenai</w:t>
        </w:r>
        <w:proofErr w:type="spellEnd"/>
        <w:r w:rsidRPr="00041D06">
          <w:rPr>
            <w:rFonts w:ascii="Seravek Light" w:hAnsi="Seravek Light"/>
            <w:rPrChange w:id="598" w:author="Mohd Rizaira Bin Abd Latib" w:date="2022-05-18T14:43:00Z">
              <w:rPr>
                <w:rFonts w:ascii="Seravek Light" w:hAnsi="Seravek Light"/>
                <w:i/>
                <w:iCs/>
              </w:rPr>
            </w:rPrChange>
          </w:rPr>
          <w:t xml:space="preserve"> Wang </w:t>
        </w:r>
        <w:proofErr w:type="spellStart"/>
        <w:r w:rsidRPr="00041D06">
          <w:rPr>
            <w:rFonts w:ascii="Seravek Light" w:hAnsi="Seravek Light"/>
            <w:rPrChange w:id="599" w:author="Mohd Rizaira Bin Abd Latib" w:date="2022-05-18T14:43:00Z">
              <w:rPr>
                <w:rFonts w:ascii="Seravek Light" w:hAnsi="Seravek Light"/>
                <w:i/>
                <w:iCs/>
              </w:rPr>
            </w:rPrChange>
          </w:rPr>
          <w:t>dalam</w:t>
        </w:r>
        <w:proofErr w:type="spellEnd"/>
        <w:r w:rsidRPr="00041D06">
          <w:rPr>
            <w:rFonts w:ascii="Seravek Light" w:hAnsi="Seravek Light"/>
            <w:rPrChange w:id="600" w:author="Mohd Rizaira Bin Abd Latib" w:date="2022-05-18T14:43:00Z">
              <w:rPr>
                <w:rFonts w:ascii="Seravek Light" w:hAnsi="Seravek Light"/>
                <w:i/>
                <w:iCs/>
              </w:rPr>
            </w:rPrChange>
          </w:rPr>
          <w:t xml:space="preserve"> Tangan </w:t>
        </w:r>
        <w:proofErr w:type="spellStart"/>
        <w:r w:rsidRPr="00041D06">
          <w:rPr>
            <w:rFonts w:ascii="Seravek Light" w:hAnsi="Seravek Light"/>
            <w:rPrChange w:id="601" w:author="Mohd Rizaira Bin Abd Latib" w:date="2022-05-18T14:43:00Z">
              <w:rPr>
                <w:rFonts w:ascii="Seravek Light" w:hAnsi="Seravek Light"/>
                <w:i/>
                <w:iCs/>
              </w:rPr>
            </w:rPrChange>
          </w:rPr>
          <w:t>Petender</w:t>
        </w:r>
        <w:proofErr w:type="spellEnd"/>
        <w:r w:rsidRPr="00041D06">
          <w:rPr>
            <w:rFonts w:ascii="Seravek Light" w:hAnsi="Seravek Light"/>
            <w:rPrChange w:id="602" w:author="Mohd Rizaira Bin Abd Latib" w:date="2022-05-18T14:43:00Z">
              <w:rPr>
                <w:rFonts w:ascii="Seravek Light" w:hAnsi="Seravek Light"/>
                <w:i/>
                <w:iCs/>
              </w:rPr>
            </w:rPrChange>
          </w:rPr>
          <w:t xml:space="preserve"> </w:t>
        </w:r>
        <w:proofErr w:type="spellStart"/>
        <w:r w:rsidRPr="00041D06">
          <w:rPr>
            <w:rFonts w:ascii="Seravek Light" w:hAnsi="Seravek Light"/>
            <w:rPrChange w:id="603" w:author="Mohd Rizaira Bin Abd Latib" w:date="2022-05-18T14:43:00Z">
              <w:rPr>
                <w:rFonts w:ascii="Seravek Light" w:hAnsi="Seravek Light"/>
                <w:i/>
                <w:iCs/>
              </w:rPr>
            </w:rPrChange>
          </w:rPr>
          <w:t>bagi</w:t>
        </w:r>
        <w:proofErr w:type="spellEnd"/>
        <w:r w:rsidRPr="00041D06">
          <w:rPr>
            <w:rFonts w:ascii="Seravek Light" w:hAnsi="Seravek Light"/>
            <w:rPrChange w:id="604" w:author="Mohd Rizaira Bin Abd Latib" w:date="2022-05-18T14:43:00Z">
              <w:rPr>
                <w:rFonts w:ascii="Seravek Light" w:hAnsi="Seravek Light"/>
                <w:i/>
                <w:iCs/>
              </w:rPr>
            </w:rPrChange>
          </w:rPr>
          <w:t xml:space="preserve"> </w:t>
        </w:r>
        <w:proofErr w:type="spellStart"/>
        <w:r w:rsidRPr="00041D06">
          <w:rPr>
            <w:rFonts w:ascii="Seravek Light" w:hAnsi="Seravek Light"/>
            <w:rPrChange w:id="605" w:author="Mohd Rizaira Bin Abd Latib" w:date="2022-05-18T14:43:00Z">
              <w:rPr>
                <w:rFonts w:ascii="Seravek Light" w:hAnsi="Seravek Light"/>
                <w:i/>
                <w:iCs/>
              </w:rPr>
            </w:rPrChange>
          </w:rPr>
          <w:t>tiga</w:t>
        </w:r>
        <w:proofErr w:type="spellEnd"/>
        <w:r w:rsidRPr="00041D06">
          <w:rPr>
            <w:rFonts w:ascii="Seravek Light" w:hAnsi="Seravek Light"/>
            <w:rPrChange w:id="606" w:author="Mohd Rizaira Bin Abd Latib" w:date="2022-05-18T14:43:00Z">
              <w:rPr>
                <w:rFonts w:ascii="Seravek Light" w:hAnsi="Seravek Light"/>
                <w:i/>
                <w:iCs/>
              </w:rPr>
            </w:rPrChange>
          </w:rPr>
          <w:t xml:space="preserve"> (3) </w:t>
        </w:r>
        <w:proofErr w:type="spellStart"/>
        <w:r w:rsidRPr="00041D06">
          <w:rPr>
            <w:rFonts w:ascii="Seravek Light" w:hAnsi="Seravek Light"/>
            <w:rPrChange w:id="607" w:author="Mohd Rizaira Bin Abd Latib" w:date="2022-05-18T14:43:00Z">
              <w:rPr>
                <w:rFonts w:ascii="Seravek Light" w:hAnsi="Seravek Light"/>
                <w:i/>
                <w:iCs/>
              </w:rPr>
            </w:rPrChange>
          </w:rPr>
          <w:t>bulan</w:t>
        </w:r>
        <w:proofErr w:type="spellEnd"/>
        <w:r w:rsidRPr="00041D06">
          <w:rPr>
            <w:rFonts w:ascii="Seravek Light" w:hAnsi="Seravek Light"/>
            <w:rPrChange w:id="608" w:author="Mohd Rizaira Bin Abd Latib" w:date="2022-05-18T14:43:00Z">
              <w:rPr>
                <w:rFonts w:ascii="Seravek Light" w:hAnsi="Seravek Light"/>
                <w:i/>
                <w:iCs/>
              </w:rPr>
            </w:rPrChange>
          </w:rPr>
          <w:t xml:space="preserve"> yang </w:t>
        </w:r>
        <w:proofErr w:type="spellStart"/>
        <w:r w:rsidRPr="00041D06">
          <w:rPr>
            <w:rFonts w:ascii="Seravek Light" w:hAnsi="Seravek Light"/>
            <w:rPrChange w:id="609" w:author="Mohd Rizaira Bin Abd Latib" w:date="2022-05-18T14:43:00Z">
              <w:rPr>
                <w:rFonts w:ascii="Seravek Light" w:hAnsi="Seravek Light"/>
                <w:i/>
                <w:iCs/>
              </w:rPr>
            </w:rPrChange>
          </w:rPr>
          <w:t>terkini</w:t>
        </w:r>
        <w:proofErr w:type="spellEnd"/>
        <w:r w:rsidRPr="00041D06">
          <w:rPr>
            <w:rFonts w:ascii="Seravek Light" w:hAnsi="Seravek Light"/>
            <w:rPrChange w:id="610" w:author="Mohd Rizaira Bin Abd Latib" w:date="2022-05-18T14:43:00Z">
              <w:rPr>
                <w:rFonts w:ascii="Seravek Light" w:hAnsi="Seravek Light"/>
                <w:i/>
                <w:iCs/>
              </w:rPr>
            </w:rPrChange>
          </w:rPr>
          <w:t xml:space="preserve"> </w:t>
        </w:r>
        <w:proofErr w:type="spellStart"/>
        <w:r w:rsidRPr="00041D06">
          <w:rPr>
            <w:rFonts w:ascii="Seravek Light" w:hAnsi="Seravek Light"/>
            <w:rPrChange w:id="611" w:author="Mohd Rizaira Bin Abd Latib" w:date="2022-05-18T14:43:00Z">
              <w:rPr>
                <w:rFonts w:ascii="Seravek Light" w:hAnsi="Seravek Light"/>
                <w:i/>
                <w:iCs/>
              </w:rPr>
            </w:rPrChange>
          </w:rPr>
          <w:t>sebelum</w:t>
        </w:r>
        <w:proofErr w:type="spellEnd"/>
        <w:r w:rsidRPr="00041D06">
          <w:rPr>
            <w:rFonts w:ascii="Seravek Light" w:hAnsi="Seravek Light"/>
            <w:rPrChange w:id="612" w:author="Mohd Rizaira Bin Abd Latib" w:date="2022-05-18T14:43:00Z">
              <w:rPr>
                <w:rFonts w:ascii="Seravek Light" w:hAnsi="Seravek Light"/>
                <w:i/>
                <w:iCs/>
              </w:rPr>
            </w:rPrChange>
          </w:rPr>
          <w:t xml:space="preserve"> </w:t>
        </w:r>
        <w:proofErr w:type="spellStart"/>
        <w:r w:rsidRPr="00041D06">
          <w:rPr>
            <w:rFonts w:ascii="Seravek Light" w:hAnsi="Seravek Light"/>
            <w:rPrChange w:id="613" w:author="Mohd Rizaira Bin Abd Latib" w:date="2022-05-18T14:43:00Z">
              <w:rPr>
                <w:rFonts w:ascii="Seravek Light" w:hAnsi="Seravek Light"/>
                <w:i/>
                <w:iCs/>
              </w:rPr>
            </w:rPrChange>
          </w:rPr>
          <w:t>tarikh</w:t>
        </w:r>
        <w:proofErr w:type="spellEnd"/>
        <w:r w:rsidRPr="00041D06">
          <w:rPr>
            <w:rFonts w:ascii="Seravek Light" w:hAnsi="Seravek Light"/>
            <w:rPrChange w:id="614" w:author="Mohd Rizaira Bin Abd Latib" w:date="2022-05-18T14:43:00Z">
              <w:rPr>
                <w:rFonts w:ascii="Seravek Light" w:hAnsi="Seravek Light"/>
                <w:i/>
                <w:iCs/>
              </w:rPr>
            </w:rPrChange>
          </w:rPr>
          <w:t xml:space="preserve"> </w:t>
        </w:r>
        <w:proofErr w:type="spellStart"/>
        <w:r w:rsidRPr="00041D06">
          <w:rPr>
            <w:rFonts w:ascii="Seravek Light" w:hAnsi="Seravek Light"/>
            <w:rPrChange w:id="615" w:author="Mohd Rizaira Bin Abd Latib" w:date="2022-05-18T14:43:00Z">
              <w:rPr>
                <w:rFonts w:ascii="Seravek Light" w:hAnsi="Seravek Light"/>
                <w:i/>
                <w:iCs/>
              </w:rPr>
            </w:rPrChange>
          </w:rPr>
          <w:t>tutup</w:t>
        </w:r>
        <w:proofErr w:type="spellEnd"/>
        <w:r w:rsidRPr="00041D06">
          <w:rPr>
            <w:rFonts w:ascii="Seravek Light" w:hAnsi="Seravek Light"/>
            <w:rPrChange w:id="616" w:author="Mohd Rizaira Bin Abd Latib" w:date="2022-05-18T14:43:00Z">
              <w:rPr>
                <w:rFonts w:ascii="Seravek Light" w:hAnsi="Seravek Light"/>
                <w:i/>
                <w:iCs/>
              </w:rPr>
            </w:rPrChange>
          </w:rPr>
          <w:t xml:space="preserve"> </w:t>
        </w:r>
        <w:proofErr w:type="gramStart"/>
        <w:r w:rsidRPr="00041D06">
          <w:rPr>
            <w:rFonts w:ascii="Seravek Light" w:hAnsi="Seravek Light"/>
            <w:rPrChange w:id="617" w:author="Mohd Rizaira Bin Abd Latib" w:date="2022-05-18T14:43:00Z">
              <w:rPr>
                <w:rFonts w:ascii="Seravek Light" w:hAnsi="Seravek Light"/>
                <w:i/>
                <w:iCs/>
              </w:rPr>
            </w:rPrChange>
          </w:rPr>
          <w:t>Tender;</w:t>
        </w:r>
        <w:proofErr w:type="gramEnd"/>
      </w:ins>
    </w:p>
    <w:p w14:paraId="1401C6A7" w14:textId="77777777" w:rsidR="003C1381" w:rsidRDefault="003C1381" w:rsidP="00214709">
      <w:pPr>
        <w:pStyle w:val="ListParagraph"/>
        <w:jc w:val="both"/>
        <w:rPr>
          <w:ins w:id="618" w:author="Mohd Rizaira Bin Abd Latib" w:date="2022-05-18T14:55:00Z"/>
          <w:rFonts w:ascii="Seravek Light" w:hAnsi="Seravek Light"/>
          <w:i/>
          <w:iCs/>
          <w:sz w:val="20"/>
          <w:szCs w:val="20"/>
        </w:rPr>
      </w:pPr>
    </w:p>
    <w:p w14:paraId="25FACDF9" w14:textId="287462DF" w:rsidR="00214709" w:rsidRPr="00041D06" w:rsidDel="003C1381" w:rsidRDefault="00041D06" w:rsidP="00041D06">
      <w:pPr>
        <w:pStyle w:val="ListParagraph"/>
        <w:spacing w:after="0"/>
        <w:jc w:val="both"/>
        <w:rPr>
          <w:del w:id="619" w:author="Mohd Rizaira Bin Abd Latib" w:date="2022-05-18T14:55:00Z"/>
          <w:rFonts w:ascii="Seravek Light" w:hAnsi="Seravek Light"/>
          <w:i/>
          <w:iCs/>
          <w:sz w:val="20"/>
          <w:szCs w:val="20"/>
          <w:rPrChange w:id="620" w:author="Mohd Rizaira Bin Abd Latib" w:date="2022-05-18T14:43:00Z">
            <w:rPr>
              <w:del w:id="621" w:author="Mohd Rizaira Bin Abd Latib" w:date="2022-05-18T14:55:00Z"/>
              <w:rFonts w:ascii="Seravek Light" w:hAnsi="Seravek Light"/>
            </w:rPr>
          </w:rPrChange>
        </w:rPr>
        <w:pPrChange w:id="622" w:author="Mohd Rizaira Bin Abd Latib" w:date="2022-05-18T14:43:00Z">
          <w:pPr>
            <w:pStyle w:val="ListParagraph"/>
            <w:numPr>
              <w:numId w:val="2"/>
            </w:numPr>
            <w:spacing w:after="0"/>
            <w:ind w:hanging="360"/>
            <w:jc w:val="both"/>
          </w:pPr>
        </w:pPrChange>
      </w:pPr>
      <w:ins w:id="623" w:author="Mohd Rizaira Bin Abd Latib" w:date="2022-05-18T14:43:00Z">
        <w:r w:rsidRPr="00041D06">
          <w:rPr>
            <w:rFonts w:ascii="Seravek Light" w:hAnsi="Seravek Light"/>
            <w:i/>
            <w:iCs/>
            <w:sz w:val="20"/>
            <w:szCs w:val="20"/>
            <w:rPrChange w:id="624" w:author="Mohd Rizaira Bin Abd Latib" w:date="2022-05-18T14:43:00Z">
              <w:rPr>
                <w:rFonts w:ascii="Seravek Light" w:hAnsi="Seravek Light"/>
              </w:rPr>
            </w:rPrChange>
          </w:rPr>
          <w:t>(</w:t>
        </w:r>
      </w:ins>
      <w:r w:rsidR="00214709" w:rsidRPr="00041D06">
        <w:rPr>
          <w:rFonts w:ascii="Seravek Light" w:hAnsi="Seravek Light"/>
          <w:i/>
          <w:iCs/>
          <w:sz w:val="20"/>
          <w:szCs w:val="20"/>
          <w:rPrChange w:id="625" w:author="Mohd Rizaira Bin Abd Latib" w:date="2022-05-18T14:43:00Z">
            <w:rPr>
              <w:rFonts w:ascii="Seravek Light" w:hAnsi="Seravek Light"/>
            </w:rPr>
          </w:rPrChange>
        </w:rPr>
        <w:t>Copy of latest three (3) months' Bank Account Statement before Tender closing date</w:t>
      </w:r>
      <w:ins w:id="626" w:author="Mohd Rizaira Bin Abd Latib" w:date="2022-05-18T14:55:00Z">
        <w:r w:rsidR="003C1381">
          <w:rPr>
            <w:rFonts w:ascii="Seravek Light" w:hAnsi="Seravek Light"/>
            <w:i/>
            <w:iCs/>
            <w:sz w:val="20"/>
            <w:szCs w:val="20"/>
          </w:rPr>
          <w:t>)</w:t>
        </w:r>
      </w:ins>
      <w:del w:id="627" w:author="Mohd Rizaira Bin Abd Latib" w:date="2022-05-18T14:43:00Z">
        <w:r w:rsidR="00214709" w:rsidRPr="00041D06" w:rsidDel="00041D06">
          <w:rPr>
            <w:rFonts w:ascii="Seravek Light" w:hAnsi="Seravek Light"/>
            <w:i/>
            <w:iCs/>
            <w:sz w:val="20"/>
            <w:szCs w:val="20"/>
            <w:rPrChange w:id="628" w:author="Mohd Rizaira Bin Abd Latib" w:date="2022-05-18T14:43:00Z">
              <w:rPr>
                <w:rFonts w:ascii="Seravek Light" w:hAnsi="Seravek Light"/>
              </w:rPr>
            </w:rPrChange>
          </w:rPr>
          <w:delText>;</w:delText>
        </w:r>
      </w:del>
    </w:p>
    <w:p w14:paraId="34A7A890" w14:textId="3A4FA638" w:rsidR="00214709" w:rsidDel="00041D06" w:rsidRDefault="00214709" w:rsidP="003C1381">
      <w:pPr>
        <w:pStyle w:val="ListParagraph"/>
        <w:spacing w:after="0"/>
        <w:jc w:val="both"/>
        <w:rPr>
          <w:del w:id="629" w:author="Mohd Rizaira Bin Abd Latib" w:date="2022-05-18T14:43:00Z"/>
          <w:rFonts w:ascii="Seravek Light" w:hAnsi="Seravek Light"/>
          <w:i/>
          <w:iCs/>
        </w:rPr>
        <w:pPrChange w:id="630" w:author="Mohd Rizaira Bin Abd Latib" w:date="2022-05-18T14:55:00Z">
          <w:pPr>
            <w:pStyle w:val="ListParagraph"/>
            <w:jc w:val="both"/>
          </w:pPr>
        </w:pPrChange>
      </w:pPr>
      <w:del w:id="631" w:author="Mohd Rizaira Bin Abd Latib" w:date="2022-05-18T14:43:00Z">
        <w:r w:rsidDel="00041D06">
          <w:rPr>
            <w:rFonts w:ascii="Seravek Light" w:hAnsi="Seravek Light"/>
            <w:i/>
            <w:iCs/>
          </w:rPr>
          <w:delText xml:space="preserve">Salinan Penyata Bulanan Akaun Bank mengenai Wang dalam Tangan Petender bagi tiga (3) bulan terakhir </w:delText>
        </w:r>
      </w:del>
      <w:ins w:id="632" w:author="Amir Ismail Bin Abdul Kadar" w:date="2022-05-17T15:14:00Z">
        <w:del w:id="633" w:author="Mohd Rizaira Bin Abd Latib" w:date="2022-05-18T14:43:00Z">
          <w:r w:rsidR="00F02308" w:rsidDel="00041D06">
            <w:rPr>
              <w:rFonts w:ascii="Seravek Light" w:hAnsi="Seravek Light"/>
              <w:i/>
              <w:iCs/>
            </w:rPr>
            <w:delText xml:space="preserve">yang terkini </w:delText>
          </w:r>
        </w:del>
      </w:ins>
      <w:del w:id="634" w:author="Mohd Rizaira Bin Abd Latib" w:date="2022-05-18T14:43:00Z">
        <w:r w:rsidDel="00041D06">
          <w:rPr>
            <w:rFonts w:ascii="Seravek Light" w:hAnsi="Seravek Light"/>
            <w:i/>
            <w:iCs/>
          </w:rPr>
          <w:delText>sebelum tarikh tutup Tender;</w:delText>
        </w:r>
      </w:del>
    </w:p>
    <w:p w14:paraId="1BCCCB49" w14:textId="5E8FBE02" w:rsidR="00F02308" w:rsidRDefault="00F02308" w:rsidP="00214709">
      <w:pPr>
        <w:pStyle w:val="ListParagraph"/>
        <w:jc w:val="both"/>
        <w:rPr>
          <w:ins w:id="635" w:author="Amir Ismail Bin Abdul Kadar" w:date="2022-05-17T15:30:00Z"/>
          <w:rFonts w:ascii="Seravek Light" w:hAnsi="Seravek Light"/>
          <w:i/>
          <w:iCs/>
        </w:rPr>
      </w:pPr>
    </w:p>
    <w:p w14:paraId="4B793E66" w14:textId="77777777" w:rsidR="000D3FE1" w:rsidRDefault="000D3FE1" w:rsidP="00214709">
      <w:pPr>
        <w:pStyle w:val="ListParagraph"/>
        <w:jc w:val="both"/>
        <w:rPr>
          <w:rFonts w:ascii="Seravek Light" w:hAnsi="Seravek Light"/>
          <w:i/>
          <w:iCs/>
        </w:rPr>
      </w:pPr>
    </w:p>
    <w:p w14:paraId="16B03F82" w14:textId="77777777" w:rsidR="00041D06" w:rsidRPr="00041D06" w:rsidRDefault="00041D06" w:rsidP="00041D06">
      <w:pPr>
        <w:pStyle w:val="ListParagraph"/>
        <w:numPr>
          <w:ilvl w:val="0"/>
          <w:numId w:val="2"/>
        </w:numPr>
        <w:jc w:val="both"/>
        <w:rPr>
          <w:moveTo w:id="636" w:author="Mohd Rizaira Bin Abd Latib" w:date="2022-05-18T14:44:00Z"/>
          <w:rFonts w:ascii="Seravek Light" w:hAnsi="Seravek Light"/>
          <w:rPrChange w:id="637" w:author="Mohd Rizaira Bin Abd Latib" w:date="2022-05-18T14:44:00Z">
            <w:rPr>
              <w:moveTo w:id="638" w:author="Mohd Rizaira Bin Abd Latib" w:date="2022-05-18T14:44:00Z"/>
              <w:rFonts w:ascii="Seravek Light" w:hAnsi="Seravek Light"/>
              <w:i/>
              <w:iCs/>
            </w:rPr>
          </w:rPrChange>
        </w:rPr>
      </w:pPr>
      <w:moveToRangeStart w:id="639" w:author="Mohd Rizaira Bin Abd Latib" w:date="2022-05-18T14:44:00Z" w:name="move103777466"/>
      <w:proofErr w:type="spellStart"/>
      <w:moveTo w:id="640" w:author="Mohd Rizaira Bin Abd Latib" w:date="2022-05-18T14:44:00Z">
        <w:r w:rsidRPr="00041D06">
          <w:rPr>
            <w:rFonts w:ascii="Seravek Light" w:hAnsi="Seravek Light"/>
            <w:rPrChange w:id="641" w:author="Mohd Rizaira Bin Abd Latib" w:date="2022-05-18T14:44:00Z">
              <w:rPr>
                <w:rFonts w:ascii="Seravek Light" w:hAnsi="Seravek Light"/>
                <w:i/>
                <w:iCs/>
              </w:rPr>
            </w:rPrChange>
          </w:rPr>
          <w:t>Laporan</w:t>
        </w:r>
        <w:proofErr w:type="spellEnd"/>
        <w:r w:rsidRPr="00041D06">
          <w:rPr>
            <w:rFonts w:ascii="Seravek Light" w:hAnsi="Seravek Light"/>
            <w:rPrChange w:id="642" w:author="Mohd Rizaira Bin Abd Latib" w:date="2022-05-18T14:44:00Z">
              <w:rPr>
                <w:rFonts w:ascii="Seravek Light" w:hAnsi="Seravek Light"/>
                <w:i/>
                <w:iCs/>
              </w:rPr>
            </w:rPrChange>
          </w:rPr>
          <w:t xml:space="preserve"> Jurutera </w:t>
        </w:r>
        <w:proofErr w:type="spellStart"/>
        <w:r w:rsidRPr="00041D06">
          <w:rPr>
            <w:rFonts w:ascii="Seravek Light" w:hAnsi="Seravek Light"/>
            <w:rPrChange w:id="643" w:author="Mohd Rizaira Bin Abd Latib" w:date="2022-05-18T14:44:00Z">
              <w:rPr>
                <w:rFonts w:ascii="Seravek Light" w:hAnsi="Seravek Light"/>
                <w:i/>
                <w:iCs/>
              </w:rPr>
            </w:rPrChange>
          </w:rPr>
          <w:t>Projek</w:t>
        </w:r>
        <w:proofErr w:type="spellEnd"/>
        <w:r w:rsidRPr="00041D06">
          <w:rPr>
            <w:rFonts w:ascii="Seravek Light" w:hAnsi="Seravek Light"/>
            <w:rPrChange w:id="644" w:author="Mohd Rizaira Bin Abd Latib" w:date="2022-05-18T14:44:00Z">
              <w:rPr>
                <w:rFonts w:ascii="Seravek Light" w:hAnsi="Seravek Light"/>
                <w:i/>
                <w:iCs/>
              </w:rPr>
            </w:rPrChange>
          </w:rPr>
          <w:t xml:space="preserve"> </w:t>
        </w:r>
        <w:proofErr w:type="spellStart"/>
        <w:r w:rsidRPr="00041D06">
          <w:rPr>
            <w:rFonts w:ascii="Seravek Light" w:hAnsi="Seravek Light"/>
            <w:rPrChange w:id="645" w:author="Mohd Rizaira Bin Abd Latib" w:date="2022-05-18T14:44:00Z">
              <w:rPr>
                <w:rFonts w:ascii="Seravek Light" w:hAnsi="Seravek Light"/>
                <w:i/>
                <w:iCs/>
              </w:rPr>
            </w:rPrChange>
          </w:rPr>
          <w:t>atas</w:t>
        </w:r>
        <w:proofErr w:type="spellEnd"/>
        <w:r w:rsidRPr="00041D06">
          <w:rPr>
            <w:rFonts w:ascii="Seravek Light" w:hAnsi="Seravek Light"/>
            <w:rPrChange w:id="646" w:author="Mohd Rizaira Bin Abd Latib" w:date="2022-05-18T14:44:00Z">
              <w:rPr>
                <w:rFonts w:ascii="Seravek Light" w:hAnsi="Seravek Light"/>
                <w:i/>
                <w:iCs/>
              </w:rPr>
            </w:rPrChange>
          </w:rPr>
          <w:t xml:space="preserve"> </w:t>
        </w:r>
        <w:proofErr w:type="spellStart"/>
        <w:r w:rsidRPr="00041D06">
          <w:rPr>
            <w:rFonts w:ascii="Seravek Light" w:hAnsi="Seravek Light"/>
            <w:rPrChange w:id="647" w:author="Mohd Rizaira Bin Abd Latib" w:date="2022-05-18T14:44:00Z">
              <w:rPr>
                <w:rFonts w:ascii="Seravek Light" w:hAnsi="Seravek Light"/>
                <w:i/>
                <w:iCs/>
              </w:rPr>
            </w:rPrChange>
          </w:rPr>
          <w:t>prestasi</w:t>
        </w:r>
        <w:proofErr w:type="spellEnd"/>
        <w:r w:rsidRPr="00041D06">
          <w:rPr>
            <w:rFonts w:ascii="Seravek Light" w:hAnsi="Seravek Light"/>
            <w:rPrChange w:id="648" w:author="Mohd Rizaira Bin Abd Latib" w:date="2022-05-18T14:44:00Z">
              <w:rPr>
                <w:rFonts w:ascii="Seravek Light" w:hAnsi="Seravek Light"/>
                <w:i/>
                <w:iCs/>
              </w:rPr>
            </w:rPrChange>
          </w:rPr>
          <w:t xml:space="preserve"> </w:t>
        </w:r>
        <w:proofErr w:type="spellStart"/>
        <w:r w:rsidRPr="00041D06">
          <w:rPr>
            <w:rFonts w:ascii="Seravek Light" w:hAnsi="Seravek Light"/>
            <w:rPrChange w:id="649" w:author="Mohd Rizaira Bin Abd Latib" w:date="2022-05-18T14:44:00Z">
              <w:rPr>
                <w:rFonts w:ascii="Seravek Light" w:hAnsi="Seravek Light"/>
                <w:i/>
                <w:iCs/>
              </w:rPr>
            </w:rPrChange>
          </w:rPr>
          <w:t>kerja</w:t>
        </w:r>
        <w:proofErr w:type="spellEnd"/>
        <w:r w:rsidRPr="00041D06">
          <w:rPr>
            <w:rFonts w:ascii="Seravek Light" w:hAnsi="Seravek Light"/>
            <w:rPrChange w:id="650" w:author="Mohd Rizaira Bin Abd Latib" w:date="2022-05-18T14:44:00Z">
              <w:rPr>
                <w:rFonts w:ascii="Seravek Light" w:hAnsi="Seravek Light"/>
                <w:i/>
                <w:iCs/>
              </w:rPr>
            </w:rPrChange>
          </w:rPr>
          <w:t xml:space="preserve"> </w:t>
        </w:r>
        <w:proofErr w:type="spellStart"/>
        <w:r w:rsidRPr="00041D06">
          <w:rPr>
            <w:rFonts w:ascii="Seravek Light" w:hAnsi="Seravek Light"/>
            <w:rPrChange w:id="651" w:author="Mohd Rizaira Bin Abd Latib" w:date="2022-05-18T14:44:00Z">
              <w:rPr>
                <w:rFonts w:ascii="Seravek Light" w:hAnsi="Seravek Light"/>
                <w:i/>
                <w:iCs/>
              </w:rPr>
            </w:rPrChange>
          </w:rPr>
          <w:t>semasa</w:t>
        </w:r>
        <w:proofErr w:type="spellEnd"/>
        <w:r w:rsidRPr="00041D06">
          <w:rPr>
            <w:rFonts w:ascii="Seravek Light" w:hAnsi="Seravek Light"/>
            <w:rPrChange w:id="652" w:author="Mohd Rizaira Bin Abd Latib" w:date="2022-05-18T14:44:00Z">
              <w:rPr>
                <w:rFonts w:ascii="Seravek Light" w:hAnsi="Seravek Light"/>
                <w:i/>
                <w:iCs/>
              </w:rPr>
            </w:rPrChange>
          </w:rPr>
          <w:t xml:space="preserve"> </w:t>
        </w:r>
        <w:proofErr w:type="spellStart"/>
        <w:r w:rsidRPr="00041D06">
          <w:rPr>
            <w:rFonts w:ascii="Seravek Light" w:hAnsi="Seravek Light"/>
            <w:rPrChange w:id="653" w:author="Mohd Rizaira Bin Abd Latib" w:date="2022-05-18T14:44:00Z">
              <w:rPr>
                <w:rFonts w:ascii="Seravek Light" w:hAnsi="Seravek Light"/>
                <w:i/>
                <w:iCs/>
              </w:rPr>
            </w:rPrChange>
          </w:rPr>
          <w:t>seperti</w:t>
        </w:r>
        <w:proofErr w:type="spellEnd"/>
        <w:r w:rsidRPr="00041D06">
          <w:rPr>
            <w:rFonts w:ascii="Seravek Light" w:hAnsi="Seravek Light"/>
            <w:rPrChange w:id="654" w:author="Mohd Rizaira Bin Abd Latib" w:date="2022-05-18T14:44:00Z">
              <w:rPr>
                <w:rFonts w:ascii="Seravek Light" w:hAnsi="Seravek Light"/>
                <w:i/>
                <w:iCs/>
              </w:rPr>
            </w:rPrChange>
          </w:rPr>
          <w:t xml:space="preserve"> di </w:t>
        </w:r>
        <w:proofErr w:type="spellStart"/>
        <w:r w:rsidRPr="00041D06">
          <w:rPr>
            <w:rFonts w:ascii="Seravek Light" w:hAnsi="Seravek Light"/>
            <w:rPrChange w:id="655" w:author="Mohd Rizaira Bin Abd Latib" w:date="2022-05-18T14:44:00Z">
              <w:rPr>
                <w:rFonts w:ascii="Seravek Light" w:hAnsi="Seravek Light"/>
                <w:i/>
                <w:iCs/>
              </w:rPr>
            </w:rPrChange>
          </w:rPr>
          <w:t>Borang</w:t>
        </w:r>
        <w:proofErr w:type="spellEnd"/>
        <w:r w:rsidRPr="00041D06">
          <w:rPr>
            <w:rFonts w:ascii="Seravek Light" w:hAnsi="Seravek Light"/>
            <w:rPrChange w:id="656" w:author="Mohd Rizaira Bin Abd Latib" w:date="2022-05-18T14:44:00Z">
              <w:rPr>
                <w:rFonts w:ascii="Seravek Light" w:hAnsi="Seravek Light"/>
                <w:i/>
                <w:iCs/>
              </w:rPr>
            </w:rPrChange>
          </w:rPr>
          <w:t xml:space="preserve"> F1 dan </w:t>
        </w:r>
        <w:proofErr w:type="spellStart"/>
        <w:r w:rsidRPr="00041D06">
          <w:rPr>
            <w:rFonts w:ascii="Seravek Light" w:hAnsi="Seravek Light"/>
            <w:rPrChange w:id="657" w:author="Mohd Rizaira Bin Abd Latib" w:date="2022-05-18T14:44:00Z">
              <w:rPr>
                <w:rFonts w:ascii="Seravek Light" w:hAnsi="Seravek Light"/>
                <w:i/>
                <w:iCs/>
              </w:rPr>
            </w:rPrChange>
          </w:rPr>
          <w:t>senarai</w:t>
        </w:r>
        <w:proofErr w:type="spellEnd"/>
        <w:r w:rsidRPr="00041D06">
          <w:rPr>
            <w:rFonts w:ascii="Seravek Light" w:hAnsi="Seravek Light"/>
            <w:rPrChange w:id="658" w:author="Mohd Rizaira Bin Abd Latib" w:date="2022-05-18T14:44:00Z">
              <w:rPr>
                <w:rFonts w:ascii="Seravek Light" w:hAnsi="Seravek Light"/>
                <w:i/>
                <w:iCs/>
              </w:rPr>
            </w:rPrChange>
          </w:rPr>
          <w:t xml:space="preserve"> </w:t>
        </w:r>
        <w:proofErr w:type="spellStart"/>
        <w:r w:rsidRPr="00041D06">
          <w:rPr>
            <w:rFonts w:ascii="Seravek Light" w:hAnsi="Seravek Light"/>
            <w:rPrChange w:id="659" w:author="Mohd Rizaira Bin Abd Latib" w:date="2022-05-18T14:44:00Z">
              <w:rPr>
                <w:rFonts w:ascii="Seravek Light" w:hAnsi="Seravek Light"/>
                <w:i/>
                <w:iCs/>
              </w:rPr>
            </w:rPrChange>
          </w:rPr>
          <w:t>projek</w:t>
        </w:r>
        <w:proofErr w:type="spellEnd"/>
        <w:r w:rsidRPr="00041D06">
          <w:rPr>
            <w:rFonts w:ascii="Seravek Light" w:hAnsi="Seravek Light"/>
            <w:rPrChange w:id="660" w:author="Mohd Rizaira Bin Abd Latib" w:date="2022-05-18T14:44:00Z">
              <w:rPr>
                <w:rFonts w:ascii="Seravek Light" w:hAnsi="Seravek Light"/>
                <w:i/>
                <w:iCs/>
              </w:rPr>
            </w:rPrChange>
          </w:rPr>
          <w:t xml:space="preserve"> yang </w:t>
        </w:r>
        <w:proofErr w:type="spellStart"/>
        <w:r w:rsidRPr="00041D06">
          <w:rPr>
            <w:rFonts w:ascii="Seravek Light" w:hAnsi="Seravek Light"/>
            <w:rPrChange w:id="661" w:author="Mohd Rizaira Bin Abd Latib" w:date="2022-05-18T14:44:00Z">
              <w:rPr>
                <w:rFonts w:ascii="Seravek Light" w:hAnsi="Seravek Light"/>
                <w:i/>
                <w:iCs/>
              </w:rPr>
            </w:rPrChange>
          </w:rPr>
          <w:t>sedang</w:t>
        </w:r>
        <w:proofErr w:type="spellEnd"/>
        <w:r w:rsidRPr="00041D06">
          <w:rPr>
            <w:rFonts w:ascii="Seravek Light" w:hAnsi="Seravek Light"/>
            <w:rPrChange w:id="662" w:author="Mohd Rizaira Bin Abd Latib" w:date="2022-05-18T14:44:00Z">
              <w:rPr>
                <w:rFonts w:ascii="Seravek Light" w:hAnsi="Seravek Light"/>
                <w:i/>
                <w:iCs/>
              </w:rPr>
            </w:rPrChange>
          </w:rPr>
          <w:t xml:space="preserve"> </w:t>
        </w:r>
        <w:proofErr w:type="spellStart"/>
        <w:r w:rsidRPr="00041D06">
          <w:rPr>
            <w:rFonts w:ascii="Seravek Light" w:hAnsi="Seravek Light"/>
            <w:rPrChange w:id="663" w:author="Mohd Rizaira Bin Abd Latib" w:date="2022-05-18T14:44:00Z">
              <w:rPr>
                <w:rFonts w:ascii="Seravek Light" w:hAnsi="Seravek Light"/>
                <w:i/>
                <w:iCs/>
              </w:rPr>
            </w:rPrChange>
          </w:rPr>
          <w:t>dilaksanakan</w:t>
        </w:r>
        <w:proofErr w:type="spellEnd"/>
        <w:r w:rsidRPr="00041D06">
          <w:rPr>
            <w:rFonts w:ascii="Seravek Light" w:hAnsi="Seravek Light"/>
            <w:rPrChange w:id="664" w:author="Mohd Rizaira Bin Abd Latib" w:date="2022-05-18T14:44:00Z">
              <w:rPr>
                <w:rFonts w:ascii="Seravek Light" w:hAnsi="Seravek Light"/>
                <w:i/>
                <w:iCs/>
              </w:rPr>
            </w:rPrChange>
          </w:rPr>
          <w:t xml:space="preserve"> </w:t>
        </w:r>
        <w:proofErr w:type="spellStart"/>
        <w:r w:rsidRPr="00041D06">
          <w:rPr>
            <w:rFonts w:ascii="Seravek Light" w:hAnsi="Seravek Light"/>
            <w:rPrChange w:id="665" w:author="Mohd Rizaira Bin Abd Latib" w:date="2022-05-18T14:44:00Z">
              <w:rPr>
                <w:rFonts w:ascii="Seravek Light" w:hAnsi="Seravek Light"/>
                <w:i/>
                <w:iCs/>
              </w:rPr>
            </w:rPrChange>
          </w:rPr>
          <w:t>seperti</w:t>
        </w:r>
        <w:proofErr w:type="spellEnd"/>
        <w:r w:rsidRPr="00041D06">
          <w:rPr>
            <w:rFonts w:ascii="Seravek Light" w:hAnsi="Seravek Light"/>
            <w:rPrChange w:id="666" w:author="Mohd Rizaira Bin Abd Latib" w:date="2022-05-18T14:44:00Z">
              <w:rPr>
                <w:rFonts w:ascii="Seravek Light" w:hAnsi="Seravek Light"/>
                <w:i/>
                <w:iCs/>
              </w:rPr>
            </w:rPrChange>
          </w:rPr>
          <w:t xml:space="preserve"> di </w:t>
        </w:r>
        <w:proofErr w:type="spellStart"/>
        <w:r w:rsidRPr="00041D06">
          <w:rPr>
            <w:rFonts w:ascii="Seravek Light" w:hAnsi="Seravek Light"/>
            <w:rPrChange w:id="667" w:author="Mohd Rizaira Bin Abd Latib" w:date="2022-05-18T14:44:00Z">
              <w:rPr>
                <w:rFonts w:ascii="Seravek Light" w:hAnsi="Seravek Light"/>
                <w:i/>
                <w:iCs/>
              </w:rPr>
            </w:rPrChange>
          </w:rPr>
          <w:t>Borang</w:t>
        </w:r>
        <w:proofErr w:type="spellEnd"/>
        <w:r w:rsidRPr="00041D06">
          <w:rPr>
            <w:rFonts w:ascii="Seravek Light" w:hAnsi="Seravek Light"/>
            <w:rPrChange w:id="668" w:author="Mohd Rizaira Bin Abd Latib" w:date="2022-05-18T14:44:00Z">
              <w:rPr>
                <w:rFonts w:ascii="Seravek Light" w:hAnsi="Seravek Light"/>
                <w:i/>
                <w:iCs/>
              </w:rPr>
            </w:rPrChange>
          </w:rPr>
          <w:t xml:space="preserve"> F.</w:t>
        </w:r>
      </w:moveTo>
    </w:p>
    <w:moveToRangeEnd w:id="639"/>
    <w:p w14:paraId="351EA0F4" w14:textId="77777777" w:rsidR="003C1381" w:rsidRDefault="003C1381" w:rsidP="00041D06">
      <w:pPr>
        <w:pStyle w:val="ListParagraph"/>
        <w:jc w:val="both"/>
        <w:rPr>
          <w:ins w:id="669" w:author="Mohd Rizaira Bin Abd Latib" w:date="2022-05-18T14:55:00Z"/>
          <w:rFonts w:ascii="Seravek Light" w:hAnsi="Seravek Light"/>
          <w:i/>
          <w:iCs/>
          <w:sz w:val="20"/>
          <w:szCs w:val="20"/>
        </w:rPr>
      </w:pPr>
    </w:p>
    <w:p w14:paraId="7AA0289A" w14:textId="392E0265" w:rsidR="00214709" w:rsidRPr="00041D06" w:rsidRDefault="00041D06" w:rsidP="00041D06">
      <w:pPr>
        <w:pStyle w:val="ListParagraph"/>
        <w:jc w:val="both"/>
        <w:rPr>
          <w:rFonts w:ascii="Seravek Light" w:hAnsi="Seravek Light"/>
          <w:i/>
          <w:iCs/>
          <w:sz w:val="20"/>
          <w:szCs w:val="20"/>
          <w:rPrChange w:id="670" w:author="Mohd Rizaira Bin Abd Latib" w:date="2022-05-18T14:44:00Z">
            <w:rPr>
              <w:rFonts w:ascii="Seravek Light" w:hAnsi="Seravek Light"/>
            </w:rPr>
          </w:rPrChange>
        </w:rPr>
        <w:pPrChange w:id="671" w:author="Mohd Rizaira Bin Abd Latib" w:date="2022-05-18T14:44:00Z">
          <w:pPr>
            <w:pStyle w:val="ListParagraph"/>
            <w:numPr>
              <w:numId w:val="2"/>
            </w:numPr>
            <w:ind w:hanging="360"/>
            <w:jc w:val="both"/>
          </w:pPr>
        </w:pPrChange>
      </w:pPr>
      <w:ins w:id="672" w:author="Mohd Rizaira Bin Abd Latib" w:date="2022-05-18T14:44:00Z">
        <w:r>
          <w:rPr>
            <w:rFonts w:ascii="Seravek Light" w:hAnsi="Seravek Light"/>
            <w:i/>
            <w:iCs/>
            <w:sz w:val="20"/>
            <w:szCs w:val="20"/>
          </w:rPr>
          <w:t>(</w:t>
        </w:r>
      </w:ins>
      <w:r w:rsidR="00214709" w:rsidRPr="00041D06">
        <w:rPr>
          <w:rFonts w:ascii="Seravek Light" w:hAnsi="Seravek Light"/>
          <w:i/>
          <w:iCs/>
          <w:sz w:val="20"/>
          <w:szCs w:val="20"/>
          <w:rPrChange w:id="673" w:author="Mohd Rizaira Bin Abd Latib" w:date="2022-05-18T14:44:00Z">
            <w:rPr>
              <w:rFonts w:ascii="Seravek Light" w:hAnsi="Seravek Light"/>
            </w:rPr>
          </w:rPrChange>
        </w:rPr>
        <w:t>Project Engineer's report on the current work performance as in Form F1 and the list of projects being implemented as in Form F.</w:t>
      </w:r>
      <w:ins w:id="674" w:author="Mohd Rizaira Bin Abd Latib" w:date="2022-05-18T14:44:00Z">
        <w:r>
          <w:rPr>
            <w:rFonts w:ascii="Seravek Light" w:hAnsi="Seravek Light"/>
            <w:i/>
            <w:iCs/>
            <w:sz w:val="20"/>
            <w:szCs w:val="20"/>
          </w:rPr>
          <w:t>)</w:t>
        </w:r>
      </w:ins>
    </w:p>
    <w:p w14:paraId="02E43B17" w14:textId="629C32B9" w:rsidR="00214709" w:rsidDel="00041D06" w:rsidRDefault="00214709" w:rsidP="00214709">
      <w:pPr>
        <w:pStyle w:val="ListParagraph"/>
        <w:jc w:val="both"/>
        <w:rPr>
          <w:moveFrom w:id="675" w:author="Mohd Rizaira Bin Abd Latib" w:date="2022-05-18T14:44:00Z"/>
          <w:rFonts w:ascii="Seravek Light" w:hAnsi="Seravek Light"/>
          <w:i/>
          <w:iCs/>
        </w:rPr>
      </w:pPr>
      <w:moveFromRangeStart w:id="676" w:author="Mohd Rizaira Bin Abd Latib" w:date="2022-05-18T14:44:00Z" w:name="move103777466"/>
      <w:moveFrom w:id="677" w:author="Mohd Rizaira Bin Abd Latib" w:date="2022-05-18T14:44:00Z">
        <w:r w:rsidRPr="00214709" w:rsidDel="00041D06">
          <w:rPr>
            <w:rFonts w:ascii="Seravek Light" w:hAnsi="Seravek Light"/>
            <w:i/>
            <w:iCs/>
          </w:rPr>
          <w:t>Laporan Jurutera Projek atas prestasi kerja semasa seperti di Borang F1 dan senarai projek yang sedang dilaksanakan seperti di Borang F.</w:t>
        </w:r>
      </w:moveFrom>
    </w:p>
    <w:moveFromRangeEnd w:id="676"/>
    <w:p w14:paraId="26DFC9FC" w14:textId="6FC9CC20" w:rsidR="00214709" w:rsidRDefault="00214709" w:rsidP="00214709">
      <w:pPr>
        <w:jc w:val="both"/>
        <w:rPr>
          <w:rFonts w:ascii="Seravek Light" w:hAnsi="Seravek Light"/>
          <w:i/>
          <w:iCs/>
        </w:rPr>
      </w:pPr>
    </w:p>
    <w:p w14:paraId="7A3F4800" w14:textId="77777777" w:rsidR="00041D06" w:rsidRPr="00041D06" w:rsidRDefault="00041D06" w:rsidP="00963B7D">
      <w:pPr>
        <w:pStyle w:val="ListParagraph"/>
        <w:numPr>
          <w:ilvl w:val="0"/>
          <w:numId w:val="3"/>
        </w:numPr>
        <w:spacing w:after="0" w:line="276" w:lineRule="auto"/>
        <w:jc w:val="both"/>
        <w:rPr>
          <w:moveTo w:id="678" w:author="Mohd Rizaira Bin Abd Latib" w:date="2022-05-18T14:44:00Z"/>
          <w:rFonts w:ascii="Seravek Light" w:hAnsi="Seravek Light"/>
          <w:rPrChange w:id="679" w:author="Mohd Rizaira Bin Abd Latib" w:date="2022-05-18T14:44:00Z">
            <w:rPr>
              <w:moveTo w:id="680" w:author="Mohd Rizaira Bin Abd Latib" w:date="2022-05-18T14:44:00Z"/>
              <w:rFonts w:ascii="Seravek Light" w:hAnsi="Seravek Light"/>
              <w:i/>
              <w:iCs/>
            </w:rPr>
          </w:rPrChange>
        </w:rPr>
        <w:pPrChange w:id="681" w:author="Mohd Rizaira Bin Abd Latib" w:date="2022-05-18T14:52:00Z">
          <w:pPr>
            <w:pStyle w:val="ListParagraph"/>
            <w:numPr>
              <w:numId w:val="1"/>
            </w:numPr>
            <w:spacing w:after="0" w:line="276" w:lineRule="auto"/>
            <w:ind w:left="360" w:hanging="360"/>
            <w:jc w:val="both"/>
          </w:pPr>
        </w:pPrChange>
      </w:pPr>
      <w:moveToRangeStart w:id="682" w:author="Mohd Rizaira Bin Abd Latib" w:date="2022-05-18T14:44:00Z" w:name="move103777490"/>
      <w:moveTo w:id="683" w:author="Mohd Rizaira Bin Abd Latib" w:date="2022-05-18T14:44:00Z">
        <w:r w:rsidRPr="00041D06">
          <w:rPr>
            <w:rFonts w:ascii="Seravek Light" w:hAnsi="Seravek Light"/>
            <w:rPrChange w:id="684" w:author="Mohd Rizaira Bin Abd Latib" w:date="2022-05-18T14:44:00Z">
              <w:rPr>
                <w:rFonts w:ascii="Seravek Light" w:hAnsi="Seravek Light"/>
                <w:i/>
                <w:iCs/>
              </w:rPr>
            </w:rPrChange>
          </w:rPr>
          <w:t xml:space="preserve">Kami </w:t>
        </w:r>
        <w:proofErr w:type="spellStart"/>
        <w:r w:rsidRPr="00041D06">
          <w:rPr>
            <w:rFonts w:ascii="Seravek Light" w:hAnsi="Seravek Light"/>
            <w:rPrChange w:id="685" w:author="Mohd Rizaira Bin Abd Latib" w:date="2022-05-18T14:44:00Z">
              <w:rPr>
                <w:rFonts w:ascii="Seravek Light" w:hAnsi="Seravek Light"/>
                <w:i/>
                <w:iCs/>
              </w:rPr>
            </w:rPrChange>
          </w:rPr>
          <w:t>dengan</w:t>
        </w:r>
        <w:proofErr w:type="spellEnd"/>
        <w:r w:rsidRPr="00041D06">
          <w:rPr>
            <w:rFonts w:ascii="Seravek Light" w:hAnsi="Seravek Light"/>
            <w:rPrChange w:id="686" w:author="Mohd Rizaira Bin Abd Latib" w:date="2022-05-18T14:44:00Z">
              <w:rPr>
                <w:rFonts w:ascii="Seravek Light" w:hAnsi="Seravek Light"/>
                <w:i/>
                <w:iCs/>
              </w:rPr>
            </w:rPrChange>
          </w:rPr>
          <w:t xml:space="preserve"> </w:t>
        </w:r>
        <w:proofErr w:type="spellStart"/>
        <w:r w:rsidRPr="00041D06">
          <w:rPr>
            <w:rFonts w:ascii="Seravek Light" w:hAnsi="Seravek Light"/>
            <w:rPrChange w:id="687" w:author="Mohd Rizaira Bin Abd Latib" w:date="2022-05-18T14:44:00Z">
              <w:rPr>
                <w:rFonts w:ascii="Seravek Light" w:hAnsi="Seravek Light"/>
                <w:i/>
                <w:iCs/>
              </w:rPr>
            </w:rPrChange>
          </w:rPr>
          <w:t>ini</w:t>
        </w:r>
        <w:proofErr w:type="spellEnd"/>
        <w:r w:rsidRPr="00041D06">
          <w:rPr>
            <w:rFonts w:ascii="Seravek Light" w:hAnsi="Seravek Light"/>
            <w:rPrChange w:id="688" w:author="Mohd Rizaira Bin Abd Latib" w:date="2022-05-18T14:44:00Z">
              <w:rPr>
                <w:rFonts w:ascii="Seravek Light" w:hAnsi="Seravek Light"/>
                <w:i/>
                <w:iCs/>
              </w:rPr>
            </w:rPrChange>
          </w:rPr>
          <w:t xml:space="preserve"> </w:t>
        </w:r>
        <w:proofErr w:type="spellStart"/>
        <w:r w:rsidRPr="00041D06">
          <w:rPr>
            <w:rFonts w:ascii="Seravek Light" w:hAnsi="Seravek Light"/>
            <w:rPrChange w:id="689" w:author="Mohd Rizaira Bin Abd Latib" w:date="2022-05-18T14:44:00Z">
              <w:rPr>
                <w:rFonts w:ascii="Seravek Light" w:hAnsi="Seravek Light"/>
                <w:i/>
                <w:iCs/>
              </w:rPr>
            </w:rPrChange>
          </w:rPr>
          <w:t>memberi</w:t>
        </w:r>
        <w:proofErr w:type="spellEnd"/>
        <w:r w:rsidRPr="00041D06">
          <w:rPr>
            <w:rFonts w:ascii="Seravek Light" w:hAnsi="Seravek Light"/>
            <w:rPrChange w:id="690" w:author="Mohd Rizaira Bin Abd Latib" w:date="2022-05-18T14:44:00Z">
              <w:rPr>
                <w:rFonts w:ascii="Seravek Light" w:hAnsi="Seravek Light"/>
                <w:i/>
                <w:iCs/>
              </w:rPr>
            </w:rPrChange>
          </w:rPr>
          <w:t xml:space="preserve"> </w:t>
        </w:r>
        <w:proofErr w:type="spellStart"/>
        <w:r w:rsidRPr="00041D06">
          <w:rPr>
            <w:rFonts w:ascii="Seravek Light" w:hAnsi="Seravek Light"/>
            <w:rPrChange w:id="691" w:author="Mohd Rizaira Bin Abd Latib" w:date="2022-05-18T14:44:00Z">
              <w:rPr>
                <w:rFonts w:ascii="Seravek Light" w:hAnsi="Seravek Light"/>
                <w:i/>
                <w:iCs/>
              </w:rPr>
            </w:rPrChange>
          </w:rPr>
          <w:t>kuasa</w:t>
        </w:r>
        <w:proofErr w:type="spellEnd"/>
        <w:r w:rsidRPr="00041D06">
          <w:rPr>
            <w:rFonts w:ascii="Seravek Light" w:hAnsi="Seravek Light"/>
            <w:rPrChange w:id="692" w:author="Mohd Rizaira Bin Abd Latib" w:date="2022-05-18T14:44:00Z">
              <w:rPr>
                <w:rFonts w:ascii="Seravek Light" w:hAnsi="Seravek Light"/>
                <w:i/>
                <w:iCs/>
              </w:rPr>
            </w:rPrChange>
          </w:rPr>
          <w:t xml:space="preserve"> </w:t>
        </w:r>
        <w:proofErr w:type="spellStart"/>
        <w:r w:rsidRPr="00041D06">
          <w:rPr>
            <w:rFonts w:ascii="Seravek Light" w:hAnsi="Seravek Light"/>
            <w:rPrChange w:id="693" w:author="Mohd Rizaira Bin Abd Latib" w:date="2022-05-18T14:44:00Z">
              <w:rPr>
                <w:rFonts w:ascii="Seravek Light" w:hAnsi="Seravek Light"/>
                <w:i/>
                <w:iCs/>
              </w:rPr>
            </w:rPrChange>
          </w:rPr>
          <w:t>kepada</w:t>
        </w:r>
        <w:proofErr w:type="spellEnd"/>
        <w:r w:rsidRPr="00041D06">
          <w:rPr>
            <w:rFonts w:ascii="Seravek Light" w:hAnsi="Seravek Light"/>
            <w:rPrChange w:id="694" w:author="Mohd Rizaira Bin Abd Latib" w:date="2022-05-18T14:44:00Z">
              <w:rPr>
                <w:rFonts w:ascii="Seravek Light" w:hAnsi="Seravek Light"/>
                <w:i/>
                <w:iCs/>
              </w:rPr>
            </w:rPrChange>
          </w:rPr>
          <w:t xml:space="preserve"> mana-mana </w:t>
        </w:r>
        <w:proofErr w:type="spellStart"/>
        <w:r w:rsidRPr="00041D06">
          <w:rPr>
            <w:rFonts w:ascii="Seravek Light" w:hAnsi="Seravek Light"/>
            <w:rPrChange w:id="695" w:author="Mohd Rizaira Bin Abd Latib" w:date="2022-05-18T14:44:00Z">
              <w:rPr>
                <w:rFonts w:ascii="Seravek Light" w:hAnsi="Seravek Light"/>
                <w:i/>
                <w:iCs/>
              </w:rPr>
            </w:rPrChange>
          </w:rPr>
          <w:t>pegawai</w:t>
        </w:r>
        <w:proofErr w:type="spellEnd"/>
        <w:r w:rsidRPr="00041D06">
          <w:rPr>
            <w:rFonts w:ascii="Seravek Light" w:hAnsi="Seravek Light"/>
            <w:rPrChange w:id="696" w:author="Mohd Rizaira Bin Abd Latib" w:date="2022-05-18T14:44:00Z">
              <w:rPr>
                <w:rFonts w:ascii="Seravek Light" w:hAnsi="Seravek Light"/>
                <w:i/>
                <w:iCs/>
              </w:rPr>
            </w:rPrChange>
          </w:rPr>
          <w:t xml:space="preserve"> AIR SELANGOR, </w:t>
        </w:r>
        <w:proofErr w:type="spellStart"/>
        <w:r w:rsidRPr="00041D06">
          <w:rPr>
            <w:rFonts w:ascii="Seravek Light" w:hAnsi="Seravek Light"/>
            <w:rPrChange w:id="697" w:author="Mohd Rizaira Bin Abd Latib" w:date="2022-05-18T14:44:00Z">
              <w:rPr>
                <w:rFonts w:ascii="Seravek Light" w:hAnsi="Seravek Light"/>
                <w:i/>
                <w:iCs/>
              </w:rPr>
            </w:rPrChange>
          </w:rPr>
          <w:t>jurutera-jurutera</w:t>
        </w:r>
        <w:proofErr w:type="spellEnd"/>
        <w:r w:rsidRPr="00041D06">
          <w:rPr>
            <w:rFonts w:ascii="Seravek Light" w:hAnsi="Seravek Light"/>
            <w:rPrChange w:id="698" w:author="Mohd Rizaira Bin Abd Latib" w:date="2022-05-18T14:44:00Z">
              <w:rPr>
                <w:rFonts w:ascii="Seravek Light" w:hAnsi="Seravek Light"/>
                <w:i/>
                <w:iCs/>
              </w:rPr>
            </w:rPrChange>
          </w:rPr>
          <w:t xml:space="preserve"> </w:t>
        </w:r>
        <w:proofErr w:type="spellStart"/>
        <w:r w:rsidRPr="00041D06">
          <w:rPr>
            <w:rFonts w:ascii="Seravek Light" w:hAnsi="Seravek Light"/>
            <w:rPrChange w:id="699" w:author="Mohd Rizaira Bin Abd Latib" w:date="2022-05-18T14:44:00Z">
              <w:rPr>
                <w:rFonts w:ascii="Seravek Light" w:hAnsi="Seravek Light"/>
                <w:i/>
                <w:iCs/>
              </w:rPr>
            </w:rPrChange>
          </w:rPr>
          <w:t>projek</w:t>
        </w:r>
        <w:proofErr w:type="spellEnd"/>
        <w:r w:rsidRPr="00041D06">
          <w:rPr>
            <w:rFonts w:ascii="Seravek Light" w:hAnsi="Seravek Light"/>
            <w:rPrChange w:id="700" w:author="Mohd Rizaira Bin Abd Latib" w:date="2022-05-18T14:44:00Z">
              <w:rPr>
                <w:rFonts w:ascii="Seravek Light" w:hAnsi="Seravek Light"/>
                <w:i/>
                <w:iCs/>
              </w:rPr>
            </w:rPrChange>
          </w:rPr>
          <w:t xml:space="preserve"> dan </w:t>
        </w:r>
        <w:proofErr w:type="spellStart"/>
        <w:r w:rsidRPr="00041D06">
          <w:rPr>
            <w:rFonts w:ascii="Seravek Light" w:hAnsi="Seravek Light"/>
            <w:rPrChange w:id="701" w:author="Mohd Rizaira Bin Abd Latib" w:date="2022-05-18T14:44:00Z">
              <w:rPr>
                <w:rFonts w:ascii="Seravek Light" w:hAnsi="Seravek Light"/>
                <w:i/>
                <w:iCs/>
              </w:rPr>
            </w:rPrChange>
          </w:rPr>
          <w:t>institusi</w:t>
        </w:r>
        <w:proofErr w:type="spellEnd"/>
        <w:r w:rsidRPr="00041D06">
          <w:rPr>
            <w:rFonts w:ascii="Seravek Light" w:hAnsi="Seravek Light"/>
            <w:rPrChange w:id="702" w:author="Mohd Rizaira Bin Abd Latib" w:date="2022-05-18T14:44:00Z">
              <w:rPr>
                <w:rFonts w:ascii="Seravek Light" w:hAnsi="Seravek Light"/>
                <w:i/>
                <w:iCs/>
              </w:rPr>
            </w:rPrChange>
          </w:rPr>
          <w:t xml:space="preserve"> </w:t>
        </w:r>
        <w:proofErr w:type="spellStart"/>
        <w:r w:rsidRPr="00041D06">
          <w:rPr>
            <w:rFonts w:ascii="Seravek Light" w:hAnsi="Seravek Light"/>
            <w:rPrChange w:id="703" w:author="Mohd Rizaira Bin Abd Latib" w:date="2022-05-18T14:44:00Z">
              <w:rPr>
                <w:rFonts w:ascii="Seravek Light" w:hAnsi="Seravek Light"/>
                <w:i/>
                <w:iCs/>
              </w:rPr>
            </w:rPrChange>
          </w:rPr>
          <w:t>kewangan</w:t>
        </w:r>
        <w:proofErr w:type="spellEnd"/>
        <w:r w:rsidRPr="00041D06">
          <w:rPr>
            <w:rFonts w:ascii="Seravek Light" w:hAnsi="Seravek Light"/>
            <w:rPrChange w:id="704" w:author="Mohd Rizaira Bin Abd Latib" w:date="2022-05-18T14:44:00Z">
              <w:rPr>
                <w:rFonts w:ascii="Seravek Light" w:hAnsi="Seravek Light"/>
                <w:i/>
                <w:iCs/>
              </w:rPr>
            </w:rPrChange>
          </w:rPr>
          <w:t xml:space="preserve"> </w:t>
        </w:r>
        <w:proofErr w:type="spellStart"/>
        <w:r w:rsidRPr="00041D06">
          <w:rPr>
            <w:rFonts w:ascii="Seravek Light" w:hAnsi="Seravek Light"/>
            <w:rPrChange w:id="705" w:author="Mohd Rizaira Bin Abd Latib" w:date="2022-05-18T14:44:00Z">
              <w:rPr>
                <w:rFonts w:ascii="Seravek Light" w:hAnsi="Seravek Light"/>
                <w:i/>
                <w:iCs/>
              </w:rPr>
            </w:rPrChange>
          </w:rPr>
          <w:t>lain</w:t>
        </w:r>
        <w:proofErr w:type="spellEnd"/>
        <w:r w:rsidRPr="00041D06">
          <w:rPr>
            <w:rFonts w:ascii="Seravek Light" w:hAnsi="Seravek Light"/>
            <w:rPrChange w:id="706" w:author="Mohd Rizaira Bin Abd Latib" w:date="2022-05-18T14:44:00Z">
              <w:rPr>
                <w:rFonts w:ascii="Seravek Light" w:hAnsi="Seravek Light"/>
                <w:i/>
                <w:iCs/>
              </w:rPr>
            </w:rPrChange>
          </w:rPr>
          <w:t xml:space="preserve">, dan lain-lain </w:t>
        </w:r>
        <w:proofErr w:type="spellStart"/>
        <w:r w:rsidRPr="00041D06">
          <w:rPr>
            <w:rFonts w:ascii="Seravek Light" w:hAnsi="Seravek Light"/>
            <w:rPrChange w:id="707" w:author="Mohd Rizaira Bin Abd Latib" w:date="2022-05-18T14:44:00Z">
              <w:rPr>
                <w:rFonts w:ascii="Seravek Light" w:hAnsi="Seravek Light"/>
                <w:i/>
                <w:iCs/>
              </w:rPr>
            </w:rPrChange>
          </w:rPr>
          <w:t>atau</w:t>
        </w:r>
        <w:proofErr w:type="spellEnd"/>
        <w:r w:rsidRPr="00041D06">
          <w:rPr>
            <w:rFonts w:ascii="Seravek Light" w:hAnsi="Seravek Light"/>
            <w:rPrChange w:id="708" w:author="Mohd Rizaira Bin Abd Latib" w:date="2022-05-18T14:44:00Z">
              <w:rPr>
                <w:rFonts w:ascii="Seravek Light" w:hAnsi="Seravek Light"/>
                <w:i/>
                <w:iCs/>
              </w:rPr>
            </w:rPrChange>
          </w:rPr>
          <w:t xml:space="preserve"> mana-mana orang </w:t>
        </w:r>
        <w:proofErr w:type="spellStart"/>
        <w:r w:rsidRPr="00041D06">
          <w:rPr>
            <w:rFonts w:ascii="Seravek Light" w:hAnsi="Seravek Light"/>
            <w:rPrChange w:id="709" w:author="Mohd Rizaira Bin Abd Latib" w:date="2022-05-18T14:44:00Z">
              <w:rPr>
                <w:rFonts w:ascii="Seravek Light" w:hAnsi="Seravek Light"/>
                <w:i/>
                <w:iCs/>
              </w:rPr>
            </w:rPrChange>
          </w:rPr>
          <w:t>atau</w:t>
        </w:r>
        <w:proofErr w:type="spellEnd"/>
        <w:r w:rsidRPr="00041D06">
          <w:rPr>
            <w:rFonts w:ascii="Seravek Light" w:hAnsi="Seravek Light"/>
            <w:rPrChange w:id="710" w:author="Mohd Rizaira Bin Abd Latib" w:date="2022-05-18T14:44:00Z">
              <w:rPr>
                <w:rFonts w:ascii="Seravek Light" w:hAnsi="Seravek Light"/>
                <w:i/>
                <w:iCs/>
              </w:rPr>
            </w:rPrChange>
          </w:rPr>
          <w:t xml:space="preserve"> </w:t>
        </w:r>
        <w:proofErr w:type="spellStart"/>
        <w:r w:rsidRPr="00041D06">
          <w:rPr>
            <w:rFonts w:ascii="Seravek Light" w:hAnsi="Seravek Light"/>
            <w:rPrChange w:id="711" w:author="Mohd Rizaira Bin Abd Latib" w:date="2022-05-18T14:44:00Z">
              <w:rPr>
                <w:rFonts w:ascii="Seravek Light" w:hAnsi="Seravek Light"/>
                <w:i/>
                <w:iCs/>
              </w:rPr>
            </w:rPrChange>
          </w:rPr>
          <w:t>firma</w:t>
        </w:r>
        <w:proofErr w:type="spellEnd"/>
        <w:r w:rsidRPr="00041D06">
          <w:rPr>
            <w:rFonts w:ascii="Seravek Light" w:hAnsi="Seravek Light"/>
            <w:rPrChange w:id="712" w:author="Mohd Rizaira Bin Abd Latib" w:date="2022-05-18T14:44:00Z">
              <w:rPr>
                <w:rFonts w:ascii="Seravek Light" w:hAnsi="Seravek Light"/>
                <w:i/>
                <w:iCs/>
              </w:rPr>
            </w:rPrChange>
          </w:rPr>
          <w:t xml:space="preserve"> yang </w:t>
        </w:r>
        <w:proofErr w:type="spellStart"/>
        <w:r w:rsidRPr="00041D06">
          <w:rPr>
            <w:rFonts w:ascii="Seravek Light" w:hAnsi="Seravek Light"/>
            <w:rPrChange w:id="713" w:author="Mohd Rizaira Bin Abd Latib" w:date="2022-05-18T14:44:00Z">
              <w:rPr>
                <w:rFonts w:ascii="Seravek Light" w:hAnsi="Seravek Light"/>
                <w:i/>
                <w:iCs/>
              </w:rPr>
            </w:rPrChange>
          </w:rPr>
          <w:t>berkenaan</w:t>
        </w:r>
        <w:proofErr w:type="spellEnd"/>
        <w:r w:rsidRPr="00041D06">
          <w:rPr>
            <w:rFonts w:ascii="Seravek Light" w:hAnsi="Seravek Light"/>
            <w:rPrChange w:id="714" w:author="Mohd Rizaira Bin Abd Latib" w:date="2022-05-18T14:44:00Z">
              <w:rPr>
                <w:rFonts w:ascii="Seravek Light" w:hAnsi="Seravek Light"/>
                <w:i/>
                <w:iCs/>
              </w:rPr>
            </w:rPrChange>
          </w:rPr>
          <w:t xml:space="preserve"> </w:t>
        </w:r>
        <w:proofErr w:type="spellStart"/>
        <w:r w:rsidRPr="00041D06">
          <w:rPr>
            <w:rFonts w:ascii="Seravek Light" w:hAnsi="Seravek Light"/>
            <w:rPrChange w:id="715" w:author="Mohd Rizaira Bin Abd Latib" w:date="2022-05-18T14:44:00Z">
              <w:rPr>
                <w:rFonts w:ascii="Seravek Light" w:hAnsi="Seravek Light"/>
                <w:i/>
                <w:iCs/>
              </w:rPr>
            </w:rPrChange>
          </w:rPr>
          <w:t>untuk</w:t>
        </w:r>
        <w:proofErr w:type="spellEnd"/>
        <w:r w:rsidRPr="00041D06">
          <w:rPr>
            <w:rFonts w:ascii="Seravek Light" w:hAnsi="Seravek Light"/>
            <w:rPrChange w:id="716" w:author="Mohd Rizaira Bin Abd Latib" w:date="2022-05-18T14:44:00Z">
              <w:rPr>
                <w:rFonts w:ascii="Seravek Light" w:hAnsi="Seravek Light"/>
                <w:i/>
                <w:iCs/>
              </w:rPr>
            </w:rPrChange>
          </w:rPr>
          <w:t xml:space="preserve"> </w:t>
        </w:r>
        <w:proofErr w:type="spellStart"/>
        <w:r w:rsidRPr="00041D06">
          <w:rPr>
            <w:rFonts w:ascii="Seravek Light" w:hAnsi="Seravek Light"/>
            <w:rPrChange w:id="717" w:author="Mohd Rizaira Bin Abd Latib" w:date="2022-05-18T14:44:00Z">
              <w:rPr>
                <w:rFonts w:ascii="Seravek Light" w:hAnsi="Seravek Light"/>
                <w:i/>
                <w:iCs/>
              </w:rPr>
            </w:rPrChange>
          </w:rPr>
          <w:t>memberikan</w:t>
        </w:r>
        <w:proofErr w:type="spellEnd"/>
        <w:r w:rsidRPr="00041D06">
          <w:rPr>
            <w:rFonts w:ascii="Seravek Light" w:hAnsi="Seravek Light"/>
            <w:rPrChange w:id="718" w:author="Mohd Rizaira Bin Abd Latib" w:date="2022-05-18T14:44:00Z">
              <w:rPr>
                <w:rFonts w:ascii="Seravek Light" w:hAnsi="Seravek Light"/>
                <w:i/>
                <w:iCs/>
              </w:rPr>
            </w:rPrChange>
          </w:rPr>
          <w:t xml:space="preserve"> </w:t>
        </w:r>
        <w:proofErr w:type="spellStart"/>
        <w:r w:rsidRPr="00041D06">
          <w:rPr>
            <w:rFonts w:ascii="Seravek Light" w:hAnsi="Seravek Light"/>
            <w:rPrChange w:id="719" w:author="Mohd Rizaira Bin Abd Latib" w:date="2022-05-18T14:44:00Z">
              <w:rPr>
                <w:rFonts w:ascii="Seravek Light" w:hAnsi="Seravek Light"/>
                <w:i/>
                <w:iCs/>
              </w:rPr>
            </w:rPrChange>
          </w:rPr>
          <w:t>maklumat-maklumat</w:t>
        </w:r>
        <w:proofErr w:type="spellEnd"/>
        <w:r w:rsidRPr="00041D06">
          <w:rPr>
            <w:rFonts w:ascii="Seravek Light" w:hAnsi="Seravek Light"/>
            <w:rPrChange w:id="720" w:author="Mohd Rizaira Bin Abd Latib" w:date="2022-05-18T14:44:00Z">
              <w:rPr>
                <w:rFonts w:ascii="Seravek Light" w:hAnsi="Seravek Light"/>
                <w:i/>
                <w:iCs/>
              </w:rPr>
            </w:rPrChange>
          </w:rPr>
          <w:t xml:space="preserve"> yang </w:t>
        </w:r>
        <w:proofErr w:type="spellStart"/>
        <w:r w:rsidRPr="00041D06">
          <w:rPr>
            <w:rFonts w:ascii="Seravek Light" w:hAnsi="Seravek Light"/>
            <w:rPrChange w:id="721" w:author="Mohd Rizaira Bin Abd Latib" w:date="2022-05-18T14:44:00Z">
              <w:rPr>
                <w:rFonts w:ascii="Seravek Light" w:hAnsi="Seravek Light"/>
                <w:i/>
                <w:iCs/>
              </w:rPr>
            </w:rPrChange>
          </w:rPr>
          <w:t>dianggap</w:t>
        </w:r>
        <w:proofErr w:type="spellEnd"/>
        <w:r w:rsidRPr="00041D06">
          <w:rPr>
            <w:rFonts w:ascii="Seravek Light" w:hAnsi="Seravek Light"/>
            <w:rPrChange w:id="722" w:author="Mohd Rizaira Bin Abd Latib" w:date="2022-05-18T14:44:00Z">
              <w:rPr>
                <w:rFonts w:ascii="Seravek Light" w:hAnsi="Seravek Light"/>
                <w:i/>
                <w:iCs/>
              </w:rPr>
            </w:rPrChange>
          </w:rPr>
          <w:t xml:space="preserve"> </w:t>
        </w:r>
        <w:proofErr w:type="spellStart"/>
        <w:r w:rsidRPr="00041D06">
          <w:rPr>
            <w:rFonts w:ascii="Seravek Light" w:hAnsi="Seravek Light"/>
            <w:rPrChange w:id="723" w:author="Mohd Rizaira Bin Abd Latib" w:date="2022-05-18T14:44:00Z">
              <w:rPr>
                <w:rFonts w:ascii="Seravek Light" w:hAnsi="Seravek Light"/>
                <w:i/>
                <w:iCs/>
              </w:rPr>
            </w:rPrChange>
          </w:rPr>
          <w:t>perlu</w:t>
        </w:r>
        <w:proofErr w:type="spellEnd"/>
        <w:r w:rsidRPr="00041D06">
          <w:rPr>
            <w:rFonts w:ascii="Seravek Light" w:hAnsi="Seravek Light"/>
            <w:rPrChange w:id="724" w:author="Mohd Rizaira Bin Abd Latib" w:date="2022-05-18T14:44:00Z">
              <w:rPr>
                <w:rFonts w:ascii="Seravek Light" w:hAnsi="Seravek Light"/>
                <w:i/>
                <w:iCs/>
              </w:rPr>
            </w:rPrChange>
          </w:rPr>
          <w:t xml:space="preserve"> dan </w:t>
        </w:r>
        <w:proofErr w:type="spellStart"/>
        <w:r w:rsidRPr="00041D06">
          <w:rPr>
            <w:rFonts w:ascii="Seravek Light" w:hAnsi="Seravek Light"/>
            <w:rPrChange w:id="725" w:author="Mohd Rizaira Bin Abd Latib" w:date="2022-05-18T14:44:00Z">
              <w:rPr>
                <w:rFonts w:ascii="Seravek Light" w:hAnsi="Seravek Light"/>
                <w:i/>
                <w:iCs/>
              </w:rPr>
            </w:rPrChange>
          </w:rPr>
          <w:t>diminta</w:t>
        </w:r>
        <w:proofErr w:type="spellEnd"/>
        <w:r w:rsidRPr="00041D06">
          <w:rPr>
            <w:rFonts w:ascii="Seravek Light" w:hAnsi="Seravek Light"/>
            <w:rPrChange w:id="726" w:author="Mohd Rizaira Bin Abd Latib" w:date="2022-05-18T14:44:00Z">
              <w:rPr>
                <w:rFonts w:ascii="Seravek Light" w:hAnsi="Seravek Light"/>
                <w:i/>
                <w:iCs/>
              </w:rPr>
            </w:rPrChange>
          </w:rPr>
          <w:t xml:space="preserve"> oleh AIR SELANGOR </w:t>
        </w:r>
        <w:proofErr w:type="spellStart"/>
        <w:r w:rsidRPr="00041D06">
          <w:rPr>
            <w:rFonts w:ascii="Seravek Light" w:hAnsi="Seravek Light"/>
            <w:rPrChange w:id="727" w:author="Mohd Rizaira Bin Abd Latib" w:date="2022-05-18T14:44:00Z">
              <w:rPr>
                <w:rFonts w:ascii="Seravek Light" w:hAnsi="Seravek Light"/>
                <w:i/>
                <w:iCs/>
              </w:rPr>
            </w:rPrChange>
          </w:rPr>
          <w:t>untuk</w:t>
        </w:r>
        <w:proofErr w:type="spellEnd"/>
        <w:r w:rsidRPr="00041D06">
          <w:rPr>
            <w:rFonts w:ascii="Seravek Light" w:hAnsi="Seravek Light"/>
            <w:rPrChange w:id="728" w:author="Mohd Rizaira Bin Abd Latib" w:date="2022-05-18T14:44:00Z">
              <w:rPr>
                <w:rFonts w:ascii="Seravek Light" w:hAnsi="Seravek Light"/>
                <w:i/>
                <w:iCs/>
              </w:rPr>
            </w:rPrChange>
          </w:rPr>
          <w:t xml:space="preserve"> </w:t>
        </w:r>
        <w:proofErr w:type="spellStart"/>
        <w:r w:rsidRPr="00041D06">
          <w:rPr>
            <w:rFonts w:ascii="Seravek Light" w:hAnsi="Seravek Light"/>
            <w:rPrChange w:id="729" w:author="Mohd Rizaira Bin Abd Latib" w:date="2022-05-18T14:44:00Z">
              <w:rPr>
                <w:rFonts w:ascii="Seravek Light" w:hAnsi="Seravek Light"/>
                <w:i/>
                <w:iCs/>
              </w:rPr>
            </w:rPrChange>
          </w:rPr>
          <w:t>menyemak</w:t>
        </w:r>
        <w:proofErr w:type="spellEnd"/>
        <w:r w:rsidRPr="00041D06">
          <w:rPr>
            <w:rFonts w:ascii="Seravek Light" w:hAnsi="Seravek Light"/>
            <w:rPrChange w:id="730" w:author="Mohd Rizaira Bin Abd Latib" w:date="2022-05-18T14:44:00Z">
              <w:rPr>
                <w:rFonts w:ascii="Seravek Light" w:hAnsi="Seravek Light"/>
                <w:i/>
                <w:iCs/>
              </w:rPr>
            </w:rPrChange>
          </w:rPr>
          <w:t xml:space="preserve"> </w:t>
        </w:r>
        <w:proofErr w:type="spellStart"/>
        <w:r w:rsidRPr="00041D06">
          <w:rPr>
            <w:rFonts w:ascii="Seravek Light" w:hAnsi="Seravek Light"/>
            <w:rPrChange w:id="731" w:author="Mohd Rizaira Bin Abd Latib" w:date="2022-05-18T14:44:00Z">
              <w:rPr>
                <w:rFonts w:ascii="Seravek Light" w:hAnsi="Seravek Light"/>
                <w:i/>
                <w:iCs/>
              </w:rPr>
            </w:rPrChange>
          </w:rPr>
          <w:t>maklumat-maklumat</w:t>
        </w:r>
        <w:proofErr w:type="spellEnd"/>
        <w:r w:rsidRPr="00041D06">
          <w:rPr>
            <w:rFonts w:ascii="Seravek Light" w:hAnsi="Seravek Light"/>
            <w:rPrChange w:id="732" w:author="Mohd Rizaira Bin Abd Latib" w:date="2022-05-18T14:44:00Z">
              <w:rPr>
                <w:rFonts w:ascii="Seravek Light" w:hAnsi="Seravek Light"/>
                <w:i/>
                <w:iCs/>
              </w:rPr>
            </w:rPrChange>
          </w:rPr>
          <w:t xml:space="preserve"> yang kami </w:t>
        </w:r>
        <w:proofErr w:type="spellStart"/>
        <w:r w:rsidRPr="00041D06">
          <w:rPr>
            <w:rFonts w:ascii="Seravek Light" w:hAnsi="Seravek Light"/>
            <w:rPrChange w:id="733" w:author="Mohd Rizaira Bin Abd Latib" w:date="2022-05-18T14:44:00Z">
              <w:rPr>
                <w:rFonts w:ascii="Seravek Light" w:hAnsi="Seravek Light"/>
                <w:i/>
                <w:iCs/>
              </w:rPr>
            </w:rPrChange>
          </w:rPr>
          <w:t>berikan</w:t>
        </w:r>
        <w:proofErr w:type="spellEnd"/>
        <w:r w:rsidRPr="00041D06">
          <w:rPr>
            <w:rFonts w:ascii="Seravek Light" w:hAnsi="Seravek Light"/>
            <w:rPrChange w:id="734" w:author="Mohd Rizaira Bin Abd Latib" w:date="2022-05-18T14:44:00Z">
              <w:rPr>
                <w:rFonts w:ascii="Seravek Light" w:hAnsi="Seravek Light"/>
                <w:i/>
                <w:iCs/>
              </w:rPr>
            </w:rPrChange>
          </w:rPr>
          <w:t xml:space="preserve"> </w:t>
        </w:r>
        <w:proofErr w:type="spellStart"/>
        <w:r w:rsidRPr="00041D06">
          <w:rPr>
            <w:rFonts w:ascii="Seravek Light" w:hAnsi="Seravek Light"/>
            <w:rPrChange w:id="735" w:author="Mohd Rizaira Bin Abd Latib" w:date="2022-05-18T14:44:00Z">
              <w:rPr>
                <w:rFonts w:ascii="Seravek Light" w:hAnsi="Seravek Light"/>
                <w:i/>
                <w:iCs/>
              </w:rPr>
            </w:rPrChange>
          </w:rPr>
          <w:t>untuk</w:t>
        </w:r>
        <w:proofErr w:type="spellEnd"/>
        <w:r w:rsidRPr="00041D06">
          <w:rPr>
            <w:rFonts w:ascii="Seravek Light" w:hAnsi="Seravek Light"/>
            <w:rPrChange w:id="736" w:author="Mohd Rizaira Bin Abd Latib" w:date="2022-05-18T14:44:00Z">
              <w:rPr>
                <w:rFonts w:ascii="Seravek Light" w:hAnsi="Seravek Light"/>
                <w:i/>
                <w:iCs/>
              </w:rPr>
            </w:rPrChange>
          </w:rPr>
          <w:t xml:space="preserve"> </w:t>
        </w:r>
        <w:proofErr w:type="spellStart"/>
        <w:r w:rsidRPr="00041D06">
          <w:rPr>
            <w:rFonts w:ascii="Seravek Light" w:hAnsi="Seravek Light"/>
            <w:rPrChange w:id="737" w:author="Mohd Rizaira Bin Abd Latib" w:date="2022-05-18T14:44:00Z">
              <w:rPr>
                <w:rFonts w:ascii="Seravek Light" w:hAnsi="Seravek Light"/>
                <w:i/>
                <w:iCs/>
              </w:rPr>
            </w:rPrChange>
          </w:rPr>
          <w:t>mendapatkan</w:t>
        </w:r>
        <w:proofErr w:type="spellEnd"/>
        <w:r w:rsidRPr="00041D06">
          <w:rPr>
            <w:rFonts w:ascii="Seravek Light" w:hAnsi="Seravek Light"/>
            <w:rPrChange w:id="738" w:author="Mohd Rizaira Bin Abd Latib" w:date="2022-05-18T14:44:00Z">
              <w:rPr>
                <w:rFonts w:ascii="Seravek Light" w:hAnsi="Seravek Light"/>
                <w:i/>
                <w:iCs/>
              </w:rPr>
            </w:rPrChange>
          </w:rPr>
          <w:t xml:space="preserve"> </w:t>
        </w:r>
        <w:proofErr w:type="spellStart"/>
        <w:r w:rsidRPr="00041D06">
          <w:rPr>
            <w:rFonts w:ascii="Seravek Light" w:hAnsi="Seravek Light"/>
            <w:rPrChange w:id="739" w:author="Mohd Rizaira Bin Abd Latib" w:date="2022-05-18T14:44:00Z">
              <w:rPr>
                <w:rFonts w:ascii="Seravek Light" w:hAnsi="Seravek Light"/>
                <w:i/>
                <w:iCs/>
              </w:rPr>
            </w:rPrChange>
          </w:rPr>
          <w:t>maklumat</w:t>
        </w:r>
        <w:proofErr w:type="spellEnd"/>
        <w:r w:rsidRPr="00041D06">
          <w:rPr>
            <w:rFonts w:ascii="Seravek Light" w:hAnsi="Seravek Light"/>
            <w:rPrChange w:id="740" w:author="Mohd Rizaira Bin Abd Latib" w:date="2022-05-18T14:44:00Z">
              <w:rPr>
                <w:rFonts w:ascii="Seravek Light" w:hAnsi="Seravek Light"/>
                <w:i/>
                <w:iCs/>
              </w:rPr>
            </w:rPrChange>
          </w:rPr>
          <w:t xml:space="preserve"> </w:t>
        </w:r>
        <w:proofErr w:type="spellStart"/>
        <w:r w:rsidRPr="00041D06">
          <w:rPr>
            <w:rFonts w:ascii="Seravek Light" w:hAnsi="Seravek Light"/>
            <w:rPrChange w:id="741" w:author="Mohd Rizaira Bin Abd Latib" w:date="2022-05-18T14:44:00Z">
              <w:rPr>
                <w:rFonts w:ascii="Seravek Light" w:hAnsi="Seravek Light"/>
                <w:i/>
                <w:iCs/>
              </w:rPr>
            </w:rPrChange>
          </w:rPr>
          <w:t>tambahan</w:t>
        </w:r>
        <w:proofErr w:type="spellEnd"/>
        <w:r w:rsidRPr="00041D06">
          <w:rPr>
            <w:rFonts w:ascii="Seravek Light" w:hAnsi="Seravek Light"/>
            <w:rPrChange w:id="742" w:author="Mohd Rizaira Bin Abd Latib" w:date="2022-05-18T14:44:00Z">
              <w:rPr>
                <w:rFonts w:ascii="Seravek Light" w:hAnsi="Seravek Light"/>
                <w:i/>
                <w:iCs/>
              </w:rPr>
            </w:rPrChange>
          </w:rPr>
          <w:t xml:space="preserve">. </w:t>
        </w:r>
        <w:proofErr w:type="spellStart"/>
        <w:r w:rsidRPr="00041D06">
          <w:rPr>
            <w:rFonts w:ascii="Seravek Light" w:hAnsi="Seravek Light"/>
            <w:rPrChange w:id="743" w:author="Mohd Rizaira Bin Abd Latib" w:date="2022-05-18T14:44:00Z">
              <w:rPr>
                <w:rFonts w:ascii="Seravek Light" w:hAnsi="Seravek Light"/>
                <w:i/>
                <w:iCs/>
              </w:rPr>
            </w:rPrChange>
          </w:rPr>
          <w:t>Walaubagaimanapun</w:t>
        </w:r>
        <w:proofErr w:type="spellEnd"/>
        <w:r w:rsidRPr="00041D06">
          <w:rPr>
            <w:rFonts w:ascii="Seravek Light" w:hAnsi="Seravek Light"/>
            <w:rPrChange w:id="744" w:author="Mohd Rizaira Bin Abd Latib" w:date="2022-05-18T14:44:00Z">
              <w:rPr>
                <w:rFonts w:ascii="Seravek Light" w:hAnsi="Seravek Light"/>
                <w:i/>
                <w:iCs/>
              </w:rPr>
            </w:rPrChange>
          </w:rPr>
          <w:t xml:space="preserve"> kami </w:t>
        </w:r>
        <w:proofErr w:type="spellStart"/>
        <w:r w:rsidRPr="00041D06">
          <w:rPr>
            <w:rFonts w:ascii="Seravek Light" w:hAnsi="Seravek Light"/>
            <w:rPrChange w:id="745" w:author="Mohd Rizaira Bin Abd Latib" w:date="2022-05-18T14:44:00Z">
              <w:rPr>
                <w:rFonts w:ascii="Seravek Light" w:hAnsi="Seravek Light"/>
                <w:i/>
                <w:iCs/>
              </w:rPr>
            </w:rPrChange>
          </w:rPr>
          <w:t>tetap</w:t>
        </w:r>
        <w:proofErr w:type="spellEnd"/>
        <w:r w:rsidRPr="00041D06">
          <w:rPr>
            <w:rFonts w:ascii="Seravek Light" w:hAnsi="Seravek Light"/>
            <w:rPrChange w:id="746" w:author="Mohd Rizaira Bin Abd Latib" w:date="2022-05-18T14:44:00Z">
              <w:rPr>
                <w:rFonts w:ascii="Seravek Light" w:hAnsi="Seravek Light"/>
                <w:i/>
                <w:iCs/>
              </w:rPr>
            </w:rPrChange>
          </w:rPr>
          <w:t xml:space="preserve"> </w:t>
        </w:r>
        <w:proofErr w:type="spellStart"/>
        <w:r w:rsidRPr="00041D06">
          <w:rPr>
            <w:rFonts w:ascii="Seravek Light" w:hAnsi="Seravek Light"/>
            <w:rPrChange w:id="747" w:author="Mohd Rizaira Bin Abd Latib" w:date="2022-05-18T14:44:00Z">
              <w:rPr>
                <w:rFonts w:ascii="Seravek Light" w:hAnsi="Seravek Light"/>
                <w:i/>
                <w:iCs/>
              </w:rPr>
            </w:rPrChange>
          </w:rPr>
          <w:t>bertanggungjawab</w:t>
        </w:r>
        <w:proofErr w:type="spellEnd"/>
        <w:r w:rsidRPr="00041D06">
          <w:rPr>
            <w:rFonts w:ascii="Seravek Light" w:hAnsi="Seravek Light"/>
            <w:rPrChange w:id="748" w:author="Mohd Rizaira Bin Abd Latib" w:date="2022-05-18T14:44:00Z">
              <w:rPr>
                <w:rFonts w:ascii="Seravek Light" w:hAnsi="Seravek Light"/>
                <w:i/>
                <w:iCs/>
              </w:rPr>
            </w:rPrChange>
          </w:rPr>
          <w:t xml:space="preserve"> di </w:t>
        </w:r>
        <w:proofErr w:type="spellStart"/>
        <w:r w:rsidRPr="00041D06">
          <w:rPr>
            <w:rFonts w:ascii="Seravek Light" w:hAnsi="Seravek Light"/>
            <w:rPrChange w:id="749" w:author="Mohd Rizaira Bin Abd Latib" w:date="2022-05-18T14:44:00Z">
              <w:rPr>
                <w:rFonts w:ascii="Seravek Light" w:hAnsi="Seravek Light"/>
                <w:i/>
                <w:iCs/>
              </w:rPr>
            </w:rPrChange>
          </w:rPr>
          <w:t>atas</w:t>
        </w:r>
        <w:proofErr w:type="spellEnd"/>
        <w:r w:rsidRPr="00041D06">
          <w:rPr>
            <w:rFonts w:ascii="Seravek Light" w:hAnsi="Seravek Light"/>
            <w:rPrChange w:id="750" w:author="Mohd Rizaira Bin Abd Latib" w:date="2022-05-18T14:44:00Z">
              <w:rPr>
                <w:rFonts w:ascii="Seravek Light" w:hAnsi="Seravek Light"/>
                <w:i/>
                <w:iCs/>
              </w:rPr>
            </w:rPrChange>
          </w:rPr>
          <w:t xml:space="preserve"> </w:t>
        </w:r>
        <w:proofErr w:type="spellStart"/>
        <w:r w:rsidRPr="00041D06">
          <w:rPr>
            <w:rFonts w:ascii="Seravek Light" w:hAnsi="Seravek Light"/>
            <w:rPrChange w:id="751" w:author="Mohd Rizaira Bin Abd Latib" w:date="2022-05-18T14:44:00Z">
              <w:rPr>
                <w:rFonts w:ascii="Seravek Light" w:hAnsi="Seravek Light"/>
                <w:i/>
                <w:iCs/>
              </w:rPr>
            </w:rPrChange>
          </w:rPr>
          <w:t>maklumat-maklumat</w:t>
        </w:r>
        <w:proofErr w:type="spellEnd"/>
        <w:r w:rsidRPr="00041D06">
          <w:rPr>
            <w:rFonts w:ascii="Seravek Light" w:hAnsi="Seravek Light"/>
            <w:rPrChange w:id="752" w:author="Mohd Rizaira Bin Abd Latib" w:date="2022-05-18T14:44:00Z">
              <w:rPr>
                <w:rFonts w:ascii="Seravek Light" w:hAnsi="Seravek Light"/>
                <w:i/>
                <w:iCs/>
              </w:rPr>
            </w:rPrChange>
          </w:rPr>
          <w:t xml:space="preserve"> dan </w:t>
        </w:r>
        <w:proofErr w:type="spellStart"/>
        <w:r w:rsidRPr="00041D06">
          <w:rPr>
            <w:rFonts w:ascii="Seravek Light" w:hAnsi="Seravek Light"/>
            <w:rPrChange w:id="753" w:author="Mohd Rizaira Bin Abd Latib" w:date="2022-05-18T14:44:00Z">
              <w:rPr>
                <w:rFonts w:ascii="Seravek Light" w:hAnsi="Seravek Light"/>
                <w:i/>
                <w:iCs/>
              </w:rPr>
            </w:rPrChange>
          </w:rPr>
          <w:t>dokumen-dokumen</w:t>
        </w:r>
        <w:proofErr w:type="spellEnd"/>
        <w:r w:rsidRPr="00041D06">
          <w:rPr>
            <w:rFonts w:ascii="Seravek Light" w:hAnsi="Seravek Light"/>
            <w:rPrChange w:id="754" w:author="Mohd Rizaira Bin Abd Latib" w:date="2022-05-18T14:44:00Z">
              <w:rPr>
                <w:rFonts w:ascii="Seravek Light" w:hAnsi="Seravek Light"/>
                <w:i/>
                <w:iCs/>
              </w:rPr>
            </w:rPrChange>
          </w:rPr>
          <w:t xml:space="preserve"> yang kami </w:t>
        </w:r>
        <w:proofErr w:type="spellStart"/>
        <w:r w:rsidRPr="00041D06">
          <w:rPr>
            <w:rFonts w:ascii="Seravek Light" w:hAnsi="Seravek Light"/>
            <w:rPrChange w:id="755" w:author="Mohd Rizaira Bin Abd Latib" w:date="2022-05-18T14:44:00Z">
              <w:rPr>
                <w:rFonts w:ascii="Seravek Light" w:hAnsi="Seravek Light"/>
                <w:i/>
                <w:iCs/>
              </w:rPr>
            </w:rPrChange>
          </w:rPr>
          <w:t>lampirkan</w:t>
        </w:r>
        <w:proofErr w:type="spellEnd"/>
        <w:r w:rsidRPr="00041D06">
          <w:rPr>
            <w:rFonts w:ascii="Seravek Light" w:hAnsi="Seravek Light"/>
            <w:rPrChange w:id="756" w:author="Mohd Rizaira Bin Abd Latib" w:date="2022-05-18T14:44:00Z">
              <w:rPr>
                <w:rFonts w:ascii="Seravek Light" w:hAnsi="Seravek Light"/>
                <w:i/>
                <w:iCs/>
              </w:rPr>
            </w:rPrChange>
          </w:rPr>
          <w:t>.</w:t>
        </w:r>
      </w:moveTo>
    </w:p>
    <w:moveToRangeEnd w:id="682"/>
    <w:p w14:paraId="0BA556AA" w14:textId="77777777" w:rsidR="00646523" w:rsidRDefault="00646523" w:rsidP="00041D06">
      <w:pPr>
        <w:pStyle w:val="ListParagraph"/>
        <w:ind w:left="360"/>
        <w:jc w:val="both"/>
        <w:rPr>
          <w:ins w:id="757" w:author="Mohd Rizaira Bin Abd Latib" w:date="2022-05-18T14:55:00Z"/>
          <w:rFonts w:ascii="Seravek Light" w:hAnsi="Seravek Light"/>
          <w:i/>
          <w:iCs/>
          <w:sz w:val="20"/>
          <w:szCs w:val="20"/>
        </w:rPr>
      </w:pPr>
    </w:p>
    <w:p w14:paraId="2BA8E0EF" w14:textId="2383A032" w:rsidR="00214709" w:rsidRPr="00041D06" w:rsidRDefault="00041D06" w:rsidP="00041D06">
      <w:pPr>
        <w:pStyle w:val="ListParagraph"/>
        <w:ind w:left="360"/>
        <w:jc w:val="both"/>
        <w:rPr>
          <w:rFonts w:ascii="Seravek Light" w:hAnsi="Seravek Light"/>
          <w:i/>
          <w:iCs/>
          <w:sz w:val="20"/>
          <w:szCs w:val="20"/>
          <w:rPrChange w:id="758" w:author="Mohd Rizaira Bin Abd Latib" w:date="2022-05-18T14:44:00Z">
            <w:rPr>
              <w:rFonts w:ascii="Seravek Light" w:hAnsi="Seravek Light"/>
            </w:rPr>
          </w:rPrChange>
        </w:rPr>
        <w:pPrChange w:id="759" w:author="Mohd Rizaira Bin Abd Latib" w:date="2022-05-18T14:44:00Z">
          <w:pPr>
            <w:pStyle w:val="ListParagraph"/>
            <w:numPr>
              <w:numId w:val="1"/>
            </w:numPr>
            <w:ind w:left="360" w:hanging="360"/>
            <w:jc w:val="both"/>
          </w:pPr>
        </w:pPrChange>
      </w:pPr>
      <w:ins w:id="760" w:author="Mohd Rizaira Bin Abd Latib" w:date="2022-05-18T14:44:00Z">
        <w:r w:rsidRPr="00041D06">
          <w:rPr>
            <w:rFonts w:ascii="Seravek Light" w:hAnsi="Seravek Light"/>
            <w:i/>
            <w:iCs/>
            <w:sz w:val="20"/>
            <w:szCs w:val="20"/>
            <w:rPrChange w:id="761" w:author="Mohd Rizaira Bin Abd Latib" w:date="2022-05-18T14:44:00Z">
              <w:rPr>
                <w:rFonts w:ascii="Seravek Light" w:hAnsi="Seravek Light"/>
              </w:rPr>
            </w:rPrChange>
          </w:rPr>
          <w:t>(</w:t>
        </w:r>
      </w:ins>
      <w:r w:rsidR="00214709" w:rsidRPr="00041D06">
        <w:rPr>
          <w:rFonts w:ascii="Seravek Light" w:hAnsi="Seravek Light"/>
          <w:i/>
          <w:iCs/>
          <w:sz w:val="20"/>
          <w:szCs w:val="20"/>
          <w:rPrChange w:id="762" w:author="Mohd Rizaira Bin Abd Latib" w:date="2022-05-18T14:44:00Z">
            <w:rPr>
              <w:rFonts w:ascii="Seravek Light" w:hAnsi="Seravek Light"/>
            </w:rPr>
          </w:rPrChange>
        </w:rPr>
        <w:t>We hereby authorize any officer of AIR SELANGOR, project engineers and other financial institutions, etc. or any person or firm concerned to provide the information deemed necessary and requested by AIR SELANGOR to review the information we provide for additional information. However, we remain responsible for the information and documents we attach.</w:t>
      </w:r>
      <w:ins w:id="763" w:author="Mohd Rizaira Bin Abd Latib" w:date="2022-05-18T14:44:00Z">
        <w:r w:rsidRPr="00041D06">
          <w:rPr>
            <w:rFonts w:ascii="Seravek Light" w:hAnsi="Seravek Light"/>
            <w:i/>
            <w:iCs/>
            <w:sz w:val="20"/>
            <w:szCs w:val="20"/>
            <w:rPrChange w:id="764" w:author="Mohd Rizaira Bin Abd Latib" w:date="2022-05-18T14:44:00Z">
              <w:rPr>
                <w:rFonts w:ascii="Seravek Light" w:hAnsi="Seravek Light"/>
              </w:rPr>
            </w:rPrChange>
          </w:rPr>
          <w:t>)</w:t>
        </w:r>
      </w:ins>
    </w:p>
    <w:p w14:paraId="01CF614C" w14:textId="2E721C95" w:rsidR="00214709" w:rsidDel="00041D06" w:rsidRDefault="00214709" w:rsidP="00214709">
      <w:pPr>
        <w:spacing w:after="0" w:line="276" w:lineRule="auto"/>
        <w:ind w:left="360"/>
        <w:jc w:val="both"/>
        <w:rPr>
          <w:moveFrom w:id="765" w:author="Mohd Rizaira Bin Abd Latib" w:date="2022-05-18T14:44:00Z"/>
          <w:rFonts w:ascii="Seravek Light" w:hAnsi="Seravek Light"/>
          <w:i/>
          <w:iCs/>
        </w:rPr>
      </w:pPr>
      <w:moveFromRangeStart w:id="766" w:author="Mohd Rizaira Bin Abd Latib" w:date="2022-05-18T14:44:00Z" w:name="move103777490"/>
      <w:moveFrom w:id="767" w:author="Mohd Rizaira Bin Abd Latib" w:date="2022-05-18T14:44:00Z">
        <w:r w:rsidRPr="00214709" w:rsidDel="00041D06">
          <w:rPr>
            <w:rFonts w:ascii="Seravek Light" w:hAnsi="Seravek Light"/>
            <w:i/>
            <w:iCs/>
          </w:rPr>
          <w:t>Kami dengan ini memberi kuasa kepada mana-mana pegawai AIR SELANGOR, jurutera-jurutera projek dan institusi kewangan lain, dan lain-lain atau mana-mana orang atau firma yang berkenaan untuk memberikan maklumat-maklumat yang dianggap perlu dan diminta oleh AIR SELANGOR untuk menyemak maklumat-maklumat yang kami berikan untuk mendapatkan maklumat tambahan. Walaubagaimanapun kami tetap bertanggungjawab di atas maklumat-maklumat dan dokumen-dokumen yang kami lampirkan.</w:t>
        </w:r>
      </w:moveFrom>
    </w:p>
    <w:moveFromRangeEnd w:id="766"/>
    <w:p w14:paraId="3D09F5CB" w14:textId="42274C6E" w:rsidR="00020C70" w:rsidRDefault="00020C70" w:rsidP="00214709">
      <w:pPr>
        <w:spacing w:after="0" w:line="276" w:lineRule="auto"/>
        <w:ind w:left="360"/>
        <w:jc w:val="both"/>
        <w:rPr>
          <w:rFonts w:ascii="Seravek Light" w:hAnsi="Seravek Light"/>
          <w:i/>
          <w:iCs/>
        </w:rPr>
      </w:pPr>
    </w:p>
    <w:p w14:paraId="78ABF013" w14:textId="7725FA1E" w:rsidR="00020C70" w:rsidRDefault="00020C70" w:rsidP="00020C70">
      <w:pPr>
        <w:spacing w:after="0" w:line="276" w:lineRule="auto"/>
        <w:jc w:val="both"/>
        <w:rPr>
          <w:rFonts w:ascii="Seravek Light" w:hAnsi="Seravek Light"/>
        </w:rPr>
      </w:pPr>
    </w:p>
    <w:p w14:paraId="1EB8785F" w14:textId="77777777" w:rsidR="00AC4972" w:rsidRPr="00AC4972" w:rsidRDefault="00AC4972" w:rsidP="00AC4972">
      <w:pPr>
        <w:spacing w:after="0" w:line="276" w:lineRule="auto"/>
        <w:jc w:val="both"/>
        <w:rPr>
          <w:moveTo w:id="768" w:author="Mohd Rizaira Bin Abd Latib" w:date="2022-05-18T14:45:00Z"/>
          <w:rFonts w:ascii="Seravek Light" w:hAnsi="Seravek Light"/>
          <w:rPrChange w:id="769" w:author="Mohd Rizaira Bin Abd Latib" w:date="2022-05-18T14:45:00Z">
            <w:rPr>
              <w:moveTo w:id="770" w:author="Mohd Rizaira Bin Abd Latib" w:date="2022-05-18T14:45:00Z"/>
              <w:rFonts w:ascii="Seravek Light" w:hAnsi="Seravek Light"/>
              <w:i/>
              <w:iCs/>
            </w:rPr>
          </w:rPrChange>
        </w:rPr>
      </w:pPr>
      <w:moveToRangeStart w:id="771" w:author="Mohd Rizaira Bin Abd Latib" w:date="2022-05-18T14:45:00Z" w:name="move103777562"/>
      <w:moveTo w:id="772" w:author="Mohd Rizaira Bin Abd Latib" w:date="2022-05-18T14:45:00Z">
        <w:r w:rsidRPr="00AC4972">
          <w:rPr>
            <w:rFonts w:ascii="Seravek Light" w:hAnsi="Seravek Light"/>
            <w:rPrChange w:id="773" w:author="Mohd Rizaira Bin Abd Latib" w:date="2022-05-18T14:45:00Z">
              <w:rPr>
                <w:rFonts w:ascii="Seravek Light" w:hAnsi="Seravek Light"/>
                <w:i/>
                <w:iCs/>
              </w:rPr>
            </w:rPrChange>
          </w:rPr>
          <w:t xml:space="preserve">Yang </w:t>
        </w:r>
        <w:proofErr w:type="spellStart"/>
        <w:r w:rsidRPr="00AC4972">
          <w:rPr>
            <w:rFonts w:ascii="Seravek Light" w:hAnsi="Seravek Light"/>
            <w:rPrChange w:id="774" w:author="Mohd Rizaira Bin Abd Latib" w:date="2022-05-18T14:45:00Z">
              <w:rPr>
                <w:rFonts w:ascii="Seravek Light" w:hAnsi="Seravek Light"/>
                <w:i/>
                <w:iCs/>
              </w:rPr>
            </w:rPrChange>
          </w:rPr>
          <w:t>benar</w:t>
        </w:r>
        <w:proofErr w:type="spellEnd"/>
        <w:r w:rsidRPr="00AC4972">
          <w:rPr>
            <w:rFonts w:ascii="Seravek Light" w:hAnsi="Seravek Light"/>
            <w:rPrChange w:id="775" w:author="Mohd Rizaira Bin Abd Latib" w:date="2022-05-18T14:45:00Z">
              <w:rPr>
                <w:rFonts w:ascii="Seravek Light" w:hAnsi="Seravek Light"/>
                <w:i/>
                <w:iCs/>
              </w:rPr>
            </w:rPrChange>
          </w:rPr>
          <w:t>,</w:t>
        </w:r>
      </w:moveTo>
    </w:p>
    <w:moveToRangeEnd w:id="771"/>
    <w:p w14:paraId="06F93C6D" w14:textId="10412729" w:rsidR="00020C70" w:rsidRPr="00AC4972" w:rsidRDefault="00AC4972" w:rsidP="00020C70">
      <w:pPr>
        <w:spacing w:after="0" w:line="276" w:lineRule="auto"/>
        <w:jc w:val="both"/>
        <w:rPr>
          <w:rFonts w:ascii="Seravek Light" w:hAnsi="Seravek Light"/>
          <w:i/>
          <w:iCs/>
          <w:rPrChange w:id="776" w:author="Mohd Rizaira Bin Abd Latib" w:date="2022-05-18T14:45:00Z">
            <w:rPr>
              <w:rFonts w:ascii="Seravek Light" w:hAnsi="Seravek Light"/>
            </w:rPr>
          </w:rPrChange>
        </w:rPr>
      </w:pPr>
      <w:ins w:id="777" w:author="Mohd Rizaira Bin Abd Latib" w:date="2022-05-18T14:45:00Z">
        <w:r w:rsidRPr="00AC4972">
          <w:rPr>
            <w:rFonts w:ascii="Seravek Light" w:hAnsi="Seravek Light"/>
            <w:i/>
            <w:iCs/>
            <w:rPrChange w:id="778" w:author="Mohd Rizaira Bin Abd Latib" w:date="2022-05-18T14:45:00Z">
              <w:rPr>
                <w:rFonts w:ascii="Seravek Light" w:hAnsi="Seravek Light"/>
              </w:rPr>
            </w:rPrChange>
          </w:rPr>
          <w:t>(</w:t>
        </w:r>
      </w:ins>
      <w:r w:rsidR="00020C70" w:rsidRPr="00AC4972">
        <w:rPr>
          <w:rFonts w:ascii="Seravek Light" w:hAnsi="Seravek Light"/>
          <w:i/>
          <w:iCs/>
          <w:rPrChange w:id="779" w:author="Mohd Rizaira Bin Abd Latib" w:date="2022-05-18T14:45:00Z">
            <w:rPr>
              <w:rFonts w:ascii="Seravek Light" w:hAnsi="Seravek Light"/>
            </w:rPr>
          </w:rPrChange>
        </w:rPr>
        <w:t>Yours sincerely</w:t>
      </w:r>
      <w:ins w:id="780" w:author="Mohd Rizaira Bin Abd Latib" w:date="2022-05-18T14:45:00Z">
        <w:r w:rsidRPr="00AC4972">
          <w:rPr>
            <w:rFonts w:ascii="Seravek Light" w:hAnsi="Seravek Light"/>
            <w:i/>
            <w:iCs/>
            <w:rPrChange w:id="781" w:author="Mohd Rizaira Bin Abd Latib" w:date="2022-05-18T14:45:00Z">
              <w:rPr>
                <w:rFonts w:ascii="Seravek Light" w:hAnsi="Seravek Light"/>
              </w:rPr>
            </w:rPrChange>
          </w:rPr>
          <w:t>)</w:t>
        </w:r>
      </w:ins>
      <w:del w:id="782" w:author="Mohd Rizaira Bin Abd Latib" w:date="2022-05-18T14:45:00Z">
        <w:r w:rsidR="00020C70" w:rsidRPr="00AC4972" w:rsidDel="00AC4972">
          <w:rPr>
            <w:rFonts w:ascii="Seravek Light" w:hAnsi="Seravek Light"/>
            <w:i/>
            <w:iCs/>
            <w:rPrChange w:id="783" w:author="Mohd Rizaira Bin Abd Latib" w:date="2022-05-18T14:45:00Z">
              <w:rPr>
                <w:rFonts w:ascii="Seravek Light" w:hAnsi="Seravek Light"/>
              </w:rPr>
            </w:rPrChange>
          </w:rPr>
          <w:delText>,</w:delText>
        </w:r>
      </w:del>
    </w:p>
    <w:p w14:paraId="46BF5F53" w14:textId="78F1A53C" w:rsidR="00B1179F" w:rsidRDefault="00B1179F" w:rsidP="00020C70">
      <w:pPr>
        <w:spacing w:after="0" w:line="276" w:lineRule="auto"/>
        <w:jc w:val="both"/>
        <w:rPr>
          <w:moveFrom w:id="784" w:author="Mohd Rizaira Bin Abd Latib" w:date="2022-05-18T14:45:00Z"/>
          <w:rFonts w:ascii="Seravek Light" w:hAnsi="Seravek Light"/>
          <w:i/>
          <w:iCs/>
        </w:rPr>
      </w:pPr>
      <w:moveFromRangeStart w:id="785" w:author="Mohd Rizaira Bin Abd Latib" w:date="2022-05-18T14:45:00Z" w:name="move103777562"/>
      <w:moveFrom w:id="786" w:author="Mohd Rizaira Bin Abd Latib" w:date="2022-05-18T14:45:00Z">
        <w:r w:rsidRPr="00B1179F" w:rsidDel="00AC4972">
          <w:rPr>
            <w:rFonts w:ascii="Seravek Light" w:hAnsi="Seravek Light"/>
            <w:i/>
            <w:iCs/>
          </w:rPr>
          <w:t>Yang benar,</w:t>
        </w:r>
      </w:moveFrom>
    </w:p>
    <w:moveFromRangeEnd w:id="785"/>
    <w:p w14:paraId="695CD5E5" w14:textId="77777777" w:rsidR="00646523" w:rsidDel="00AC4972" w:rsidRDefault="00646523" w:rsidP="00020C70">
      <w:pPr>
        <w:spacing w:after="0" w:line="276" w:lineRule="auto"/>
        <w:jc w:val="both"/>
        <w:rPr>
          <w:ins w:id="787" w:author="Mohd Rizaira Bin Abd Latib" w:date="2022-05-18T14:55:00Z"/>
          <w:rFonts w:ascii="Seravek Light" w:hAnsi="Seravek Light"/>
          <w:i/>
          <w:iCs/>
        </w:rPr>
      </w:pPr>
    </w:p>
    <w:p w14:paraId="20CD52D1" w14:textId="4B8387ED" w:rsidR="00B1179F" w:rsidRDefault="00B1179F" w:rsidP="00020C70">
      <w:pPr>
        <w:spacing w:after="0" w:line="276" w:lineRule="auto"/>
        <w:jc w:val="both"/>
        <w:rPr>
          <w:rFonts w:ascii="Seravek Light" w:hAnsi="Seravek Light"/>
        </w:rPr>
      </w:pPr>
    </w:p>
    <w:p w14:paraId="10025B61" w14:textId="77777777" w:rsidR="008969B6" w:rsidRDefault="008969B6" w:rsidP="00020C70">
      <w:pPr>
        <w:spacing w:after="0" w:line="276" w:lineRule="auto"/>
        <w:jc w:val="both"/>
        <w:rPr>
          <w:rFonts w:ascii="Seravek Light" w:hAnsi="Seravek Light"/>
        </w:rPr>
      </w:pPr>
    </w:p>
    <w:tbl>
      <w:tblPr>
        <w:tblStyle w:val="TableGrid"/>
        <w:tblW w:w="0" w:type="auto"/>
        <w:tblLook w:val="04A0" w:firstRow="1" w:lastRow="0" w:firstColumn="1" w:lastColumn="0" w:noHBand="0" w:noVBand="1"/>
      </w:tblPr>
      <w:tblGrid>
        <w:gridCol w:w="3356"/>
        <w:gridCol w:w="325"/>
        <w:gridCol w:w="6389"/>
        <w:tblGridChange w:id="788">
          <w:tblGrid>
            <w:gridCol w:w="3356"/>
            <w:gridCol w:w="325"/>
            <w:gridCol w:w="6389"/>
          </w:tblGrid>
        </w:tblGridChange>
      </w:tblGrid>
      <w:tr w:rsidR="00703058" w14:paraId="31707A8A" w14:textId="77777777" w:rsidTr="008969B6">
        <w:tc>
          <w:tcPr>
            <w:tcW w:w="10070" w:type="dxa"/>
            <w:gridSpan w:val="3"/>
            <w:tcBorders>
              <w:top w:val="nil"/>
              <w:left w:val="nil"/>
              <w:bottom w:val="nil"/>
              <w:right w:val="nil"/>
            </w:tcBorders>
          </w:tcPr>
          <w:p w14:paraId="68F89CAB" w14:textId="3563C94A" w:rsidR="00703058" w:rsidRDefault="00703058" w:rsidP="00CF70F8">
            <w:pPr>
              <w:spacing w:line="276" w:lineRule="auto"/>
              <w:ind w:left="-108"/>
              <w:jc w:val="both"/>
              <w:rPr>
                <w:rFonts w:ascii="Seravek Light" w:hAnsi="Seravek Light"/>
              </w:rPr>
            </w:pPr>
            <w:r>
              <w:rPr>
                <w:rFonts w:ascii="Seravek Light" w:hAnsi="Seravek Light"/>
              </w:rPr>
              <w:t>………………………………………</w:t>
            </w:r>
            <w:r w:rsidR="008969B6">
              <w:rPr>
                <w:rFonts w:ascii="Seravek Light" w:hAnsi="Seravek Light"/>
              </w:rPr>
              <w:t>…………..</w:t>
            </w:r>
            <w:r w:rsidR="00CF70F8">
              <w:rPr>
                <w:rFonts w:ascii="Seravek Light" w:hAnsi="Seravek Light"/>
              </w:rPr>
              <w:t>......</w:t>
            </w:r>
            <w:ins w:id="789" w:author="Mohd Rizaira Bin Abd Latib" w:date="2022-05-18T14:46:00Z">
              <w:r w:rsidR="00AC4972">
                <w:rPr>
                  <w:rFonts w:ascii="Seravek Light" w:hAnsi="Seravek Light"/>
                </w:rPr>
                <w:t>...........</w:t>
              </w:r>
            </w:ins>
          </w:p>
          <w:p w14:paraId="003FFA43" w14:textId="737B7025" w:rsidR="00703058" w:rsidRDefault="00703058" w:rsidP="00DD72F2">
            <w:pPr>
              <w:spacing w:line="276" w:lineRule="auto"/>
              <w:ind w:left="-108"/>
              <w:jc w:val="both"/>
              <w:rPr>
                <w:rFonts w:ascii="Seravek Light" w:hAnsi="Seravek Light"/>
              </w:rPr>
            </w:pPr>
            <w:r>
              <w:rPr>
                <w:rFonts w:ascii="Seravek Light" w:hAnsi="Seravek Light"/>
              </w:rPr>
              <w:t>(</w:t>
            </w:r>
            <w:proofErr w:type="spellStart"/>
            <w:ins w:id="790" w:author="Mohd Rizaira Bin Abd Latib" w:date="2022-05-18T14:46:00Z">
              <w:r w:rsidR="00AC4972">
                <w:rPr>
                  <w:rFonts w:ascii="Seravek Light" w:hAnsi="Seravek Light"/>
                </w:rPr>
                <w:t>Tandatangan</w:t>
              </w:r>
              <w:proofErr w:type="spellEnd"/>
              <w:r w:rsidR="00AC4972">
                <w:rPr>
                  <w:rFonts w:ascii="Seravek Light" w:hAnsi="Seravek Light"/>
                </w:rPr>
                <w:t xml:space="preserve"> </w:t>
              </w:r>
              <w:proofErr w:type="spellStart"/>
              <w:r w:rsidR="00AC4972">
                <w:rPr>
                  <w:rFonts w:ascii="Seravek Light" w:hAnsi="Seravek Light"/>
                </w:rPr>
                <w:t>Petender</w:t>
              </w:r>
              <w:proofErr w:type="spellEnd"/>
              <w:r w:rsidR="00AC4972">
                <w:rPr>
                  <w:rFonts w:ascii="Seravek Light" w:hAnsi="Seravek Light"/>
                </w:rPr>
                <w:t xml:space="preserve"> / </w:t>
              </w:r>
            </w:ins>
            <w:r>
              <w:rPr>
                <w:rFonts w:ascii="Seravek Light" w:hAnsi="Seravek Light"/>
              </w:rPr>
              <w:t xml:space="preserve">Tenderer Signature) </w:t>
            </w:r>
          </w:p>
        </w:tc>
      </w:tr>
      <w:tr w:rsidR="00357FDD" w14:paraId="1C174D8B" w14:textId="77777777" w:rsidTr="00646523">
        <w:tblPrEx>
          <w:tblW w:w="0" w:type="auto"/>
          <w:tblPrExChange w:id="791" w:author="Mohd Rizaira Bin Abd Latib" w:date="2022-05-18T14:56:00Z">
            <w:tblPrEx>
              <w:tblW w:w="0" w:type="auto"/>
            </w:tblPrEx>
          </w:tblPrExChange>
        </w:tblPrEx>
        <w:trPr>
          <w:trHeight w:val="567"/>
          <w:trPrChange w:id="792" w:author="Mohd Rizaira Bin Abd Latib" w:date="2022-05-18T14:56:00Z">
            <w:trPr>
              <w:trHeight w:val="403"/>
            </w:trPr>
          </w:trPrChange>
        </w:trPr>
        <w:tc>
          <w:tcPr>
            <w:tcW w:w="3356" w:type="dxa"/>
            <w:tcBorders>
              <w:top w:val="nil"/>
              <w:left w:val="nil"/>
              <w:bottom w:val="nil"/>
              <w:right w:val="nil"/>
            </w:tcBorders>
            <w:vAlign w:val="center"/>
            <w:tcPrChange w:id="793" w:author="Mohd Rizaira Bin Abd Latib" w:date="2022-05-18T14:56:00Z">
              <w:tcPr>
                <w:tcW w:w="3356" w:type="dxa"/>
                <w:tcBorders>
                  <w:top w:val="nil"/>
                  <w:left w:val="nil"/>
                  <w:bottom w:val="nil"/>
                  <w:right w:val="nil"/>
                </w:tcBorders>
                <w:vAlign w:val="center"/>
              </w:tcPr>
            </w:tcPrChange>
          </w:tcPr>
          <w:p w14:paraId="4319BB54" w14:textId="3E1F3365" w:rsidR="00DC7E26" w:rsidRPr="00731150" w:rsidRDefault="00793287" w:rsidP="00764178">
            <w:pPr>
              <w:spacing w:line="276" w:lineRule="auto"/>
              <w:ind w:left="-108"/>
              <w:rPr>
                <w:rFonts w:ascii="Seravek Light" w:hAnsi="Seravek Light"/>
                <w:i/>
                <w:iCs/>
              </w:rPr>
            </w:pPr>
            <w:ins w:id="794" w:author="Mohd Rizaira Bin Abd Latib" w:date="2022-05-18T14:49:00Z">
              <w:r>
                <w:rPr>
                  <w:rFonts w:ascii="Seravek Light" w:hAnsi="Seravek Light"/>
                </w:rPr>
                <w:t xml:space="preserve">Tarikh </w:t>
              </w:r>
              <w:r w:rsidRPr="00793287">
                <w:rPr>
                  <w:rFonts w:ascii="Seravek Light" w:hAnsi="Seravek Light"/>
                  <w:i/>
                  <w:iCs/>
                  <w:sz w:val="20"/>
                  <w:szCs w:val="20"/>
                  <w:rPrChange w:id="795" w:author="Mohd Rizaira Bin Abd Latib" w:date="2022-05-18T14:49:00Z">
                    <w:rPr>
                      <w:rFonts w:ascii="Seravek Light" w:hAnsi="Seravek Light"/>
                    </w:rPr>
                  </w:rPrChange>
                </w:rPr>
                <w:t>(</w:t>
              </w:r>
            </w:ins>
            <w:r w:rsidR="00731150" w:rsidRPr="00793287">
              <w:rPr>
                <w:rFonts w:ascii="Seravek Light" w:hAnsi="Seravek Light"/>
                <w:i/>
                <w:iCs/>
                <w:sz w:val="20"/>
                <w:szCs w:val="20"/>
                <w:rPrChange w:id="796" w:author="Mohd Rizaira Bin Abd Latib" w:date="2022-05-18T14:49:00Z">
                  <w:rPr>
                    <w:rFonts w:ascii="Seravek Light" w:hAnsi="Seravek Light"/>
                  </w:rPr>
                </w:rPrChange>
              </w:rPr>
              <w:t>Date</w:t>
            </w:r>
            <w:ins w:id="797" w:author="Mohd Rizaira Bin Abd Latib" w:date="2022-05-18T14:49:00Z">
              <w:r w:rsidRPr="00793287">
                <w:rPr>
                  <w:rFonts w:ascii="Seravek Light" w:hAnsi="Seravek Light"/>
                  <w:i/>
                  <w:iCs/>
                  <w:sz w:val="20"/>
                  <w:szCs w:val="20"/>
                  <w:rPrChange w:id="798" w:author="Mohd Rizaira Bin Abd Latib" w:date="2022-05-18T14:49:00Z">
                    <w:rPr>
                      <w:rFonts w:ascii="Seravek Light" w:hAnsi="Seravek Light"/>
                    </w:rPr>
                  </w:rPrChange>
                </w:rPr>
                <w:t>)</w:t>
              </w:r>
            </w:ins>
          </w:p>
        </w:tc>
        <w:tc>
          <w:tcPr>
            <w:tcW w:w="325" w:type="dxa"/>
            <w:tcBorders>
              <w:top w:val="nil"/>
              <w:left w:val="nil"/>
              <w:bottom w:val="nil"/>
              <w:right w:val="nil"/>
            </w:tcBorders>
            <w:vAlign w:val="center"/>
            <w:tcPrChange w:id="799" w:author="Mohd Rizaira Bin Abd Latib" w:date="2022-05-18T14:56:00Z">
              <w:tcPr>
                <w:tcW w:w="325" w:type="dxa"/>
                <w:tcBorders>
                  <w:top w:val="nil"/>
                  <w:left w:val="nil"/>
                  <w:bottom w:val="nil"/>
                  <w:right w:val="nil"/>
                </w:tcBorders>
                <w:vAlign w:val="center"/>
              </w:tcPr>
            </w:tcPrChange>
          </w:tcPr>
          <w:p w14:paraId="4D345A69" w14:textId="22417A24" w:rsidR="00357FDD" w:rsidRDefault="00E60101" w:rsidP="00764178">
            <w:pPr>
              <w:spacing w:line="276" w:lineRule="auto"/>
              <w:rPr>
                <w:rFonts w:ascii="Seravek Light" w:hAnsi="Seravek Light"/>
              </w:rPr>
            </w:pPr>
            <w:r>
              <w:rPr>
                <w:rFonts w:ascii="Seravek Light" w:hAnsi="Seravek Light"/>
              </w:rPr>
              <w:t>:</w:t>
            </w:r>
          </w:p>
        </w:tc>
        <w:tc>
          <w:tcPr>
            <w:tcW w:w="6389" w:type="dxa"/>
            <w:tcBorders>
              <w:top w:val="nil"/>
              <w:left w:val="nil"/>
              <w:right w:val="nil"/>
            </w:tcBorders>
            <w:vAlign w:val="center"/>
            <w:tcPrChange w:id="800" w:author="Mohd Rizaira Bin Abd Latib" w:date="2022-05-18T14:56:00Z">
              <w:tcPr>
                <w:tcW w:w="6389" w:type="dxa"/>
                <w:tcBorders>
                  <w:top w:val="nil"/>
                  <w:left w:val="nil"/>
                  <w:right w:val="nil"/>
                </w:tcBorders>
                <w:vAlign w:val="center"/>
              </w:tcPr>
            </w:tcPrChange>
          </w:tcPr>
          <w:p w14:paraId="6C7D4043" w14:textId="77777777" w:rsidR="00357FDD" w:rsidRDefault="00357FDD" w:rsidP="00764178">
            <w:pPr>
              <w:spacing w:line="276" w:lineRule="auto"/>
              <w:rPr>
                <w:rFonts w:ascii="Seravek Light" w:hAnsi="Seravek Light"/>
              </w:rPr>
            </w:pPr>
          </w:p>
        </w:tc>
      </w:tr>
      <w:tr w:rsidR="00357FDD" w14:paraId="19A40E25" w14:textId="77777777" w:rsidTr="00646523">
        <w:tblPrEx>
          <w:tblW w:w="0" w:type="auto"/>
          <w:tblPrExChange w:id="801" w:author="Mohd Rizaira Bin Abd Latib" w:date="2022-05-18T14:56:00Z">
            <w:tblPrEx>
              <w:tblW w:w="0" w:type="auto"/>
            </w:tblPrEx>
          </w:tblPrExChange>
        </w:tblPrEx>
        <w:trPr>
          <w:trHeight w:val="567"/>
          <w:trPrChange w:id="802" w:author="Mohd Rizaira Bin Abd Latib" w:date="2022-05-18T14:56:00Z">
            <w:trPr>
              <w:trHeight w:val="426"/>
            </w:trPr>
          </w:trPrChange>
        </w:trPr>
        <w:tc>
          <w:tcPr>
            <w:tcW w:w="3356" w:type="dxa"/>
            <w:tcBorders>
              <w:top w:val="nil"/>
              <w:left w:val="nil"/>
              <w:bottom w:val="nil"/>
              <w:right w:val="nil"/>
            </w:tcBorders>
            <w:vAlign w:val="center"/>
            <w:tcPrChange w:id="803" w:author="Mohd Rizaira Bin Abd Latib" w:date="2022-05-18T14:56:00Z">
              <w:tcPr>
                <w:tcW w:w="3356" w:type="dxa"/>
                <w:tcBorders>
                  <w:top w:val="nil"/>
                  <w:left w:val="nil"/>
                  <w:bottom w:val="nil"/>
                  <w:right w:val="nil"/>
                </w:tcBorders>
                <w:vAlign w:val="center"/>
              </w:tcPr>
            </w:tcPrChange>
          </w:tcPr>
          <w:p w14:paraId="45068312" w14:textId="1E34D1FE" w:rsidR="00DC7E26" w:rsidRPr="00793287" w:rsidRDefault="00793287" w:rsidP="00764178">
            <w:pPr>
              <w:spacing w:line="276" w:lineRule="auto"/>
              <w:ind w:left="-108"/>
              <w:rPr>
                <w:rFonts w:ascii="Seravek Light" w:hAnsi="Seravek Light"/>
                <w:i/>
                <w:iCs/>
              </w:rPr>
            </w:pPr>
            <w:ins w:id="804" w:author="Mohd Rizaira Bin Abd Latib" w:date="2022-05-18T14:49:00Z">
              <w:r>
                <w:rPr>
                  <w:rFonts w:ascii="Seravek Light" w:hAnsi="Seravek Light"/>
                </w:rPr>
                <w:t xml:space="preserve">Nama </w:t>
              </w:r>
              <w:proofErr w:type="spellStart"/>
              <w:r>
                <w:rPr>
                  <w:rFonts w:ascii="Seravek Light" w:hAnsi="Seravek Light"/>
                </w:rPr>
                <w:t>Penuh</w:t>
              </w:r>
              <w:proofErr w:type="spellEnd"/>
              <w:r>
                <w:rPr>
                  <w:rFonts w:ascii="Seravek Light" w:hAnsi="Seravek Light"/>
                </w:rPr>
                <w:t xml:space="preserve"> </w:t>
              </w:r>
              <w:r w:rsidRPr="00793287">
                <w:rPr>
                  <w:rFonts w:ascii="Seravek Light" w:hAnsi="Seravek Light"/>
                  <w:i/>
                  <w:iCs/>
                  <w:sz w:val="20"/>
                  <w:szCs w:val="20"/>
                  <w:rPrChange w:id="805" w:author="Mohd Rizaira Bin Abd Latib" w:date="2022-05-18T14:49:00Z">
                    <w:rPr>
                      <w:rFonts w:ascii="Seravek Light" w:hAnsi="Seravek Light"/>
                    </w:rPr>
                  </w:rPrChange>
                </w:rPr>
                <w:t>(</w:t>
              </w:r>
            </w:ins>
            <w:r w:rsidR="00DC7E26" w:rsidRPr="00793287">
              <w:rPr>
                <w:rFonts w:ascii="Seravek Light" w:hAnsi="Seravek Light"/>
                <w:i/>
                <w:iCs/>
                <w:sz w:val="20"/>
                <w:szCs w:val="20"/>
                <w:rPrChange w:id="806" w:author="Mohd Rizaira Bin Abd Latib" w:date="2022-05-18T14:49:00Z">
                  <w:rPr>
                    <w:rFonts w:ascii="Seravek Light" w:hAnsi="Seravek Light"/>
                  </w:rPr>
                </w:rPrChange>
              </w:rPr>
              <w:t>Full Name</w:t>
            </w:r>
            <w:ins w:id="807" w:author="Mohd Rizaira Bin Abd Latib" w:date="2022-05-18T14:49:00Z">
              <w:r w:rsidRPr="00793287">
                <w:rPr>
                  <w:rFonts w:ascii="Seravek Light" w:hAnsi="Seravek Light"/>
                  <w:i/>
                  <w:iCs/>
                  <w:sz w:val="20"/>
                  <w:szCs w:val="20"/>
                  <w:rPrChange w:id="808" w:author="Mohd Rizaira Bin Abd Latib" w:date="2022-05-18T14:49:00Z">
                    <w:rPr>
                      <w:rFonts w:ascii="Seravek Light" w:hAnsi="Seravek Light"/>
                    </w:rPr>
                  </w:rPrChange>
                </w:rPr>
                <w:t>)</w:t>
              </w:r>
              <w:r w:rsidRPr="00793287">
                <w:rPr>
                  <w:rFonts w:ascii="Seravek Light" w:hAnsi="Seravek Light"/>
                  <w:sz w:val="20"/>
                  <w:szCs w:val="20"/>
                  <w:rPrChange w:id="809" w:author="Mohd Rizaira Bin Abd Latib" w:date="2022-05-18T14:49:00Z">
                    <w:rPr>
                      <w:rFonts w:ascii="Seravek Light" w:hAnsi="Seravek Light"/>
                    </w:rPr>
                  </w:rPrChange>
                </w:rPr>
                <w:t xml:space="preserve"> </w:t>
              </w:r>
            </w:ins>
          </w:p>
        </w:tc>
        <w:tc>
          <w:tcPr>
            <w:tcW w:w="325" w:type="dxa"/>
            <w:tcBorders>
              <w:top w:val="nil"/>
              <w:left w:val="nil"/>
              <w:bottom w:val="nil"/>
              <w:right w:val="nil"/>
            </w:tcBorders>
            <w:vAlign w:val="center"/>
            <w:tcPrChange w:id="810" w:author="Mohd Rizaira Bin Abd Latib" w:date="2022-05-18T14:56:00Z">
              <w:tcPr>
                <w:tcW w:w="325" w:type="dxa"/>
                <w:tcBorders>
                  <w:top w:val="nil"/>
                  <w:left w:val="nil"/>
                  <w:bottom w:val="nil"/>
                  <w:right w:val="nil"/>
                </w:tcBorders>
                <w:vAlign w:val="center"/>
              </w:tcPr>
            </w:tcPrChange>
          </w:tcPr>
          <w:p w14:paraId="25DF1E82" w14:textId="44F78E98" w:rsidR="00357FDD" w:rsidRDefault="00E60101" w:rsidP="00764178">
            <w:pPr>
              <w:spacing w:line="276" w:lineRule="auto"/>
              <w:rPr>
                <w:rFonts w:ascii="Seravek Light" w:hAnsi="Seravek Light"/>
              </w:rPr>
            </w:pPr>
            <w:r>
              <w:rPr>
                <w:rFonts w:ascii="Seravek Light" w:hAnsi="Seravek Light"/>
              </w:rPr>
              <w:t>:</w:t>
            </w:r>
          </w:p>
        </w:tc>
        <w:tc>
          <w:tcPr>
            <w:tcW w:w="6389" w:type="dxa"/>
            <w:tcBorders>
              <w:left w:val="nil"/>
              <w:right w:val="nil"/>
            </w:tcBorders>
            <w:vAlign w:val="center"/>
            <w:tcPrChange w:id="811" w:author="Mohd Rizaira Bin Abd Latib" w:date="2022-05-18T14:56:00Z">
              <w:tcPr>
                <w:tcW w:w="6389" w:type="dxa"/>
                <w:tcBorders>
                  <w:left w:val="nil"/>
                  <w:right w:val="nil"/>
                </w:tcBorders>
                <w:vAlign w:val="center"/>
              </w:tcPr>
            </w:tcPrChange>
          </w:tcPr>
          <w:p w14:paraId="7BA23A50" w14:textId="77777777" w:rsidR="00357FDD" w:rsidRDefault="00357FDD" w:rsidP="00764178">
            <w:pPr>
              <w:spacing w:line="276" w:lineRule="auto"/>
              <w:rPr>
                <w:rFonts w:ascii="Seravek Light" w:hAnsi="Seravek Light"/>
              </w:rPr>
            </w:pPr>
          </w:p>
        </w:tc>
      </w:tr>
      <w:tr w:rsidR="00357FDD" w14:paraId="187C82AE" w14:textId="77777777" w:rsidTr="00646523">
        <w:tblPrEx>
          <w:tblW w:w="0" w:type="auto"/>
          <w:tblPrExChange w:id="812" w:author="Mohd Rizaira Bin Abd Latib" w:date="2022-05-18T14:56:00Z">
            <w:tblPrEx>
              <w:tblW w:w="0" w:type="auto"/>
            </w:tblPrEx>
          </w:tblPrExChange>
        </w:tblPrEx>
        <w:trPr>
          <w:trHeight w:val="567"/>
          <w:trPrChange w:id="813" w:author="Mohd Rizaira Bin Abd Latib" w:date="2022-05-18T14:56:00Z">
            <w:trPr>
              <w:trHeight w:val="404"/>
            </w:trPr>
          </w:trPrChange>
        </w:trPr>
        <w:tc>
          <w:tcPr>
            <w:tcW w:w="3356" w:type="dxa"/>
            <w:tcBorders>
              <w:top w:val="nil"/>
              <w:left w:val="nil"/>
              <w:bottom w:val="nil"/>
              <w:right w:val="nil"/>
            </w:tcBorders>
            <w:vAlign w:val="center"/>
            <w:tcPrChange w:id="814" w:author="Mohd Rizaira Bin Abd Latib" w:date="2022-05-18T14:56:00Z">
              <w:tcPr>
                <w:tcW w:w="3356" w:type="dxa"/>
                <w:tcBorders>
                  <w:top w:val="nil"/>
                  <w:left w:val="nil"/>
                  <w:bottom w:val="nil"/>
                  <w:right w:val="nil"/>
                </w:tcBorders>
                <w:vAlign w:val="center"/>
              </w:tcPr>
            </w:tcPrChange>
          </w:tcPr>
          <w:p w14:paraId="45BF5751" w14:textId="1958EBF9" w:rsidR="0086774A" w:rsidRPr="0086774A" w:rsidRDefault="009A23F6" w:rsidP="00764178">
            <w:pPr>
              <w:spacing w:line="276" w:lineRule="auto"/>
              <w:ind w:left="-108"/>
              <w:rPr>
                <w:rFonts w:ascii="Seravek Light" w:hAnsi="Seravek Light"/>
                <w:i/>
                <w:iCs/>
              </w:rPr>
            </w:pPr>
            <w:ins w:id="815" w:author="Mohd Rizaira Bin Abd Latib" w:date="2022-05-18T14:49:00Z">
              <w:r>
                <w:rPr>
                  <w:rFonts w:ascii="Seravek Light" w:hAnsi="Seravek Light"/>
                </w:rPr>
                <w:t xml:space="preserve">Atas </w:t>
              </w:r>
              <w:proofErr w:type="spellStart"/>
              <w:r>
                <w:rPr>
                  <w:rFonts w:ascii="Seravek Light" w:hAnsi="Seravek Light"/>
                </w:rPr>
                <w:t>sifat</w:t>
              </w:r>
              <w:proofErr w:type="spellEnd"/>
              <w:r>
                <w:rPr>
                  <w:rFonts w:ascii="Seravek Light" w:hAnsi="Seravek Light"/>
                </w:rPr>
                <w:t xml:space="preserve"> </w:t>
              </w:r>
              <w:r w:rsidRPr="009A23F6">
                <w:rPr>
                  <w:rFonts w:ascii="Seravek Light" w:hAnsi="Seravek Light"/>
                  <w:i/>
                  <w:iCs/>
                  <w:sz w:val="20"/>
                  <w:szCs w:val="20"/>
                  <w:rPrChange w:id="816" w:author="Mohd Rizaira Bin Abd Latib" w:date="2022-05-18T14:49:00Z">
                    <w:rPr>
                      <w:rFonts w:ascii="Seravek Light" w:hAnsi="Seravek Light"/>
                    </w:rPr>
                  </w:rPrChange>
                </w:rPr>
                <w:t>(</w:t>
              </w:r>
            </w:ins>
            <w:r w:rsidR="0086774A" w:rsidRPr="009A23F6">
              <w:rPr>
                <w:rFonts w:ascii="Seravek Light" w:hAnsi="Seravek Light"/>
                <w:i/>
                <w:iCs/>
                <w:sz w:val="20"/>
                <w:szCs w:val="20"/>
                <w:rPrChange w:id="817" w:author="Mohd Rizaira Bin Abd Latib" w:date="2022-05-18T14:49:00Z">
                  <w:rPr>
                    <w:rFonts w:ascii="Seravek Light" w:hAnsi="Seravek Light"/>
                  </w:rPr>
                </w:rPrChange>
              </w:rPr>
              <w:t>On the nature of</w:t>
            </w:r>
            <w:ins w:id="818" w:author="Mohd Rizaira Bin Abd Latib" w:date="2022-05-18T14:49:00Z">
              <w:r w:rsidRPr="009A23F6">
                <w:rPr>
                  <w:rFonts w:ascii="Seravek Light" w:hAnsi="Seravek Light"/>
                  <w:i/>
                  <w:iCs/>
                  <w:sz w:val="20"/>
                  <w:szCs w:val="20"/>
                  <w:rPrChange w:id="819" w:author="Mohd Rizaira Bin Abd Latib" w:date="2022-05-18T14:49:00Z">
                    <w:rPr>
                      <w:rFonts w:ascii="Seravek Light" w:hAnsi="Seravek Light"/>
                    </w:rPr>
                  </w:rPrChange>
                </w:rPr>
                <w:t>)</w:t>
              </w:r>
              <w:r w:rsidR="00793287" w:rsidRPr="009A23F6">
                <w:rPr>
                  <w:rFonts w:ascii="Seravek Light" w:hAnsi="Seravek Light"/>
                  <w:sz w:val="20"/>
                  <w:szCs w:val="20"/>
                  <w:rPrChange w:id="820" w:author="Mohd Rizaira Bin Abd Latib" w:date="2022-05-18T14:49:00Z">
                    <w:rPr>
                      <w:rFonts w:ascii="Seravek Light" w:hAnsi="Seravek Light"/>
                    </w:rPr>
                  </w:rPrChange>
                </w:rPr>
                <w:t xml:space="preserve"> </w:t>
              </w:r>
            </w:ins>
          </w:p>
        </w:tc>
        <w:tc>
          <w:tcPr>
            <w:tcW w:w="325" w:type="dxa"/>
            <w:tcBorders>
              <w:top w:val="nil"/>
              <w:left w:val="nil"/>
              <w:bottom w:val="nil"/>
              <w:right w:val="nil"/>
            </w:tcBorders>
            <w:vAlign w:val="center"/>
            <w:tcPrChange w:id="821" w:author="Mohd Rizaira Bin Abd Latib" w:date="2022-05-18T14:56:00Z">
              <w:tcPr>
                <w:tcW w:w="325" w:type="dxa"/>
                <w:tcBorders>
                  <w:top w:val="nil"/>
                  <w:left w:val="nil"/>
                  <w:bottom w:val="nil"/>
                  <w:right w:val="nil"/>
                </w:tcBorders>
                <w:vAlign w:val="center"/>
              </w:tcPr>
            </w:tcPrChange>
          </w:tcPr>
          <w:p w14:paraId="588588E7" w14:textId="68263D0D" w:rsidR="00357FDD" w:rsidRDefault="00E60101" w:rsidP="00764178">
            <w:pPr>
              <w:spacing w:line="276" w:lineRule="auto"/>
              <w:rPr>
                <w:rFonts w:ascii="Seravek Light" w:hAnsi="Seravek Light"/>
              </w:rPr>
            </w:pPr>
            <w:r>
              <w:rPr>
                <w:rFonts w:ascii="Seravek Light" w:hAnsi="Seravek Light"/>
              </w:rPr>
              <w:t>:</w:t>
            </w:r>
          </w:p>
        </w:tc>
        <w:tc>
          <w:tcPr>
            <w:tcW w:w="6389" w:type="dxa"/>
            <w:tcBorders>
              <w:left w:val="nil"/>
              <w:right w:val="nil"/>
            </w:tcBorders>
            <w:vAlign w:val="center"/>
            <w:tcPrChange w:id="822" w:author="Mohd Rizaira Bin Abd Latib" w:date="2022-05-18T14:56:00Z">
              <w:tcPr>
                <w:tcW w:w="6389" w:type="dxa"/>
                <w:tcBorders>
                  <w:left w:val="nil"/>
                  <w:right w:val="nil"/>
                </w:tcBorders>
                <w:vAlign w:val="center"/>
              </w:tcPr>
            </w:tcPrChange>
          </w:tcPr>
          <w:p w14:paraId="15E1F4E4" w14:textId="77777777" w:rsidR="00357FDD" w:rsidRDefault="00357FDD" w:rsidP="00764178">
            <w:pPr>
              <w:spacing w:line="276" w:lineRule="auto"/>
              <w:rPr>
                <w:rFonts w:ascii="Seravek Light" w:hAnsi="Seravek Light"/>
              </w:rPr>
            </w:pPr>
          </w:p>
        </w:tc>
      </w:tr>
    </w:tbl>
    <w:p w14:paraId="07A8CA52" w14:textId="71666375" w:rsidR="00B1179F" w:rsidRDefault="00B1179F" w:rsidP="00020C70">
      <w:pPr>
        <w:spacing w:after="0" w:line="276" w:lineRule="auto"/>
        <w:jc w:val="both"/>
        <w:rPr>
          <w:rFonts w:ascii="Seravek Light" w:hAnsi="Seravek Light"/>
        </w:rPr>
      </w:pPr>
    </w:p>
    <w:p w14:paraId="38B8FB2A" w14:textId="77777777" w:rsidR="00646523" w:rsidRDefault="00646523" w:rsidP="009A23F6">
      <w:pPr>
        <w:spacing w:after="0" w:line="276" w:lineRule="auto"/>
        <w:jc w:val="both"/>
        <w:rPr>
          <w:ins w:id="823" w:author="Mohd Rizaira Bin Abd Latib" w:date="2022-05-18T14:55:00Z"/>
          <w:rFonts w:ascii="Seravek Light" w:hAnsi="Seravek Light"/>
        </w:rPr>
      </w:pPr>
    </w:p>
    <w:p w14:paraId="4716891E" w14:textId="77777777" w:rsidR="00646523" w:rsidRDefault="00646523" w:rsidP="009A23F6">
      <w:pPr>
        <w:spacing w:after="0" w:line="276" w:lineRule="auto"/>
        <w:jc w:val="both"/>
        <w:rPr>
          <w:ins w:id="824" w:author="Mohd Rizaira Bin Abd Latib" w:date="2022-05-18T14:55:00Z"/>
          <w:rFonts w:ascii="Seravek Light" w:hAnsi="Seravek Light"/>
        </w:rPr>
      </w:pPr>
    </w:p>
    <w:p w14:paraId="574ACA6F" w14:textId="14BCBF3C" w:rsidR="009A23F6" w:rsidRPr="009A23F6" w:rsidRDefault="009A23F6" w:rsidP="009A23F6">
      <w:pPr>
        <w:spacing w:after="0" w:line="276" w:lineRule="auto"/>
        <w:jc w:val="both"/>
        <w:rPr>
          <w:moveTo w:id="825" w:author="Mohd Rizaira Bin Abd Latib" w:date="2022-05-18T14:50:00Z"/>
          <w:rFonts w:ascii="Seravek Light" w:hAnsi="Seravek Light"/>
          <w:rPrChange w:id="826" w:author="Mohd Rizaira Bin Abd Latib" w:date="2022-05-18T14:50:00Z">
            <w:rPr>
              <w:moveTo w:id="827" w:author="Mohd Rizaira Bin Abd Latib" w:date="2022-05-18T14:50:00Z"/>
              <w:rFonts w:ascii="Seravek Light" w:hAnsi="Seravek Light"/>
              <w:i/>
              <w:iCs/>
            </w:rPr>
          </w:rPrChange>
        </w:rPr>
      </w:pPr>
      <w:moveToRangeStart w:id="828" w:author="Mohd Rizaira Bin Abd Latib" w:date="2022-05-18T14:50:00Z" w:name="move103777822"/>
      <w:moveTo w:id="829" w:author="Mohd Rizaira Bin Abd Latib" w:date="2022-05-18T14:50:00Z">
        <w:r w:rsidRPr="009A23F6">
          <w:rPr>
            <w:rFonts w:ascii="Seravek Light" w:hAnsi="Seravek Light"/>
            <w:rPrChange w:id="830" w:author="Mohd Rizaira Bin Abd Latib" w:date="2022-05-18T14:50:00Z">
              <w:rPr>
                <w:rFonts w:ascii="Seravek Light" w:hAnsi="Seravek Light"/>
                <w:i/>
                <w:iCs/>
              </w:rPr>
            </w:rPrChange>
          </w:rPr>
          <w:lastRenderedPageBreak/>
          <w:t xml:space="preserve">Yang </w:t>
        </w:r>
        <w:proofErr w:type="spellStart"/>
        <w:r w:rsidRPr="009A23F6">
          <w:rPr>
            <w:rFonts w:ascii="Seravek Light" w:hAnsi="Seravek Light"/>
            <w:rPrChange w:id="831" w:author="Mohd Rizaira Bin Abd Latib" w:date="2022-05-18T14:50:00Z">
              <w:rPr>
                <w:rFonts w:ascii="Seravek Light" w:hAnsi="Seravek Light"/>
                <w:i/>
                <w:iCs/>
              </w:rPr>
            </w:rPrChange>
          </w:rPr>
          <w:t>diberi</w:t>
        </w:r>
        <w:proofErr w:type="spellEnd"/>
        <w:r w:rsidRPr="009A23F6">
          <w:rPr>
            <w:rFonts w:ascii="Seravek Light" w:hAnsi="Seravek Light"/>
            <w:rPrChange w:id="832" w:author="Mohd Rizaira Bin Abd Latib" w:date="2022-05-18T14:50:00Z">
              <w:rPr>
                <w:rFonts w:ascii="Seravek Light" w:hAnsi="Seravek Light"/>
                <w:i/>
                <w:iCs/>
              </w:rPr>
            </w:rPrChange>
          </w:rPr>
          <w:t xml:space="preserve"> </w:t>
        </w:r>
        <w:proofErr w:type="spellStart"/>
        <w:r w:rsidRPr="009A23F6">
          <w:rPr>
            <w:rFonts w:ascii="Seravek Light" w:hAnsi="Seravek Light"/>
            <w:rPrChange w:id="833" w:author="Mohd Rizaira Bin Abd Latib" w:date="2022-05-18T14:50:00Z">
              <w:rPr>
                <w:rFonts w:ascii="Seravek Light" w:hAnsi="Seravek Light"/>
                <w:i/>
                <w:iCs/>
              </w:rPr>
            </w:rPrChange>
          </w:rPr>
          <w:t>kuasa</w:t>
        </w:r>
        <w:proofErr w:type="spellEnd"/>
        <w:r w:rsidRPr="009A23F6">
          <w:rPr>
            <w:rFonts w:ascii="Seravek Light" w:hAnsi="Seravek Light"/>
            <w:rPrChange w:id="834" w:author="Mohd Rizaira Bin Abd Latib" w:date="2022-05-18T14:50:00Z">
              <w:rPr>
                <w:rFonts w:ascii="Seravek Light" w:hAnsi="Seravek Light"/>
                <w:i/>
                <w:iCs/>
              </w:rPr>
            </w:rPrChange>
          </w:rPr>
          <w:t xml:space="preserve"> </w:t>
        </w:r>
        <w:proofErr w:type="spellStart"/>
        <w:r w:rsidRPr="009A23F6">
          <w:rPr>
            <w:rFonts w:ascii="Seravek Light" w:hAnsi="Seravek Light"/>
            <w:rPrChange w:id="835" w:author="Mohd Rizaira Bin Abd Latib" w:date="2022-05-18T14:50:00Z">
              <w:rPr>
                <w:rFonts w:ascii="Seravek Light" w:hAnsi="Seravek Light"/>
                <w:i/>
                <w:iCs/>
              </w:rPr>
            </w:rPrChange>
          </w:rPr>
          <w:t>dengan</w:t>
        </w:r>
        <w:proofErr w:type="spellEnd"/>
        <w:r w:rsidRPr="009A23F6">
          <w:rPr>
            <w:rFonts w:ascii="Seravek Light" w:hAnsi="Seravek Light"/>
            <w:rPrChange w:id="836" w:author="Mohd Rizaira Bin Abd Latib" w:date="2022-05-18T14:50:00Z">
              <w:rPr>
                <w:rFonts w:ascii="Seravek Light" w:hAnsi="Seravek Light"/>
                <w:i/>
                <w:iCs/>
              </w:rPr>
            </w:rPrChange>
          </w:rPr>
          <w:t xml:space="preserve"> </w:t>
        </w:r>
        <w:proofErr w:type="spellStart"/>
        <w:r w:rsidRPr="009A23F6">
          <w:rPr>
            <w:rFonts w:ascii="Seravek Light" w:hAnsi="Seravek Light"/>
            <w:rPrChange w:id="837" w:author="Mohd Rizaira Bin Abd Latib" w:date="2022-05-18T14:50:00Z">
              <w:rPr>
                <w:rFonts w:ascii="Seravek Light" w:hAnsi="Seravek Light"/>
                <w:i/>
                <w:iCs/>
              </w:rPr>
            </w:rPrChange>
          </w:rPr>
          <w:t>sempurnanya</w:t>
        </w:r>
        <w:proofErr w:type="spellEnd"/>
        <w:r w:rsidRPr="009A23F6">
          <w:rPr>
            <w:rFonts w:ascii="Seravek Light" w:hAnsi="Seravek Light"/>
            <w:rPrChange w:id="838" w:author="Mohd Rizaira Bin Abd Latib" w:date="2022-05-18T14:50:00Z">
              <w:rPr>
                <w:rFonts w:ascii="Seravek Light" w:hAnsi="Seravek Light"/>
                <w:i/>
                <w:iCs/>
              </w:rPr>
            </w:rPrChange>
          </w:rPr>
          <w:t xml:space="preserve"> </w:t>
        </w:r>
        <w:proofErr w:type="spellStart"/>
        <w:r w:rsidRPr="009A23F6">
          <w:rPr>
            <w:rFonts w:ascii="Seravek Light" w:hAnsi="Seravek Light"/>
            <w:rPrChange w:id="839" w:author="Mohd Rizaira Bin Abd Latib" w:date="2022-05-18T14:50:00Z">
              <w:rPr>
                <w:rFonts w:ascii="Seravek Light" w:hAnsi="Seravek Light"/>
                <w:i/>
                <w:iCs/>
              </w:rPr>
            </w:rPrChange>
          </w:rPr>
          <w:t>untuk</w:t>
        </w:r>
        <w:proofErr w:type="spellEnd"/>
        <w:r w:rsidRPr="009A23F6">
          <w:rPr>
            <w:rFonts w:ascii="Seravek Light" w:hAnsi="Seravek Light"/>
            <w:rPrChange w:id="840" w:author="Mohd Rizaira Bin Abd Latib" w:date="2022-05-18T14:50:00Z">
              <w:rPr>
                <w:rFonts w:ascii="Seravek Light" w:hAnsi="Seravek Light"/>
                <w:i/>
                <w:iCs/>
              </w:rPr>
            </w:rPrChange>
          </w:rPr>
          <w:t xml:space="preserve"> </w:t>
        </w:r>
        <w:proofErr w:type="spellStart"/>
        <w:r w:rsidRPr="009A23F6">
          <w:rPr>
            <w:rFonts w:ascii="Seravek Light" w:hAnsi="Seravek Light"/>
            <w:rPrChange w:id="841" w:author="Mohd Rizaira Bin Abd Latib" w:date="2022-05-18T14:50:00Z">
              <w:rPr>
                <w:rFonts w:ascii="Seravek Light" w:hAnsi="Seravek Light"/>
                <w:i/>
                <w:iCs/>
              </w:rPr>
            </w:rPrChange>
          </w:rPr>
          <w:t>menandatangi</w:t>
        </w:r>
        <w:proofErr w:type="spellEnd"/>
        <w:r w:rsidRPr="009A23F6">
          <w:rPr>
            <w:rFonts w:ascii="Seravek Light" w:hAnsi="Seravek Light"/>
            <w:rPrChange w:id="842" w:author="Mohd Rizaira Bin Abd Latib" w:date="2022-05-18T14:50:00Z">
              <w:rPr>
                <w:rFonts w:ascii="Seravek Light" w:hAnsi="Seravek Light"/>
                <w:i/>
                <w:iCs/>
              </w:rPr>
            </w:rPrChange>
          </w:rPr>
          <w:t xml:space="preserve"> Tender </w:t>
        </w:r>
        <w:proofErr w:type="spellStart"/>
        <w:r w:rsidRPr="009A23F6">
          <w:rPr>
            <w:rFonts w:ascii="Seravek Light" w:hAnsi="Seravek Light"/>
            <w:rPrChange w:id="843" w:author="Mohd Rizaira Bin Abd Latib" w:date="2022-05-18T14:50:00Z">
              <w:rPr>
                <w:rFonts w:ascii="Seravek Light" w:hAnsi="Seravek Light"/>
                <w:i/>
                <w:iCs/>
              </w:rPr>
            </w:rPrChange>
          </w:rPr>
          <w:t>ini</w:t>
        </w:r>
        <w:proofErr w:type="spellEnd"/>
        <w:r w:rsidRPr="009A23F6">
          <w:rPr>
            <w:rFonts w:ascii="Seravek Light" w:hAnsi="Seravek Light"/>
            <w:rPrChange w:id="844" w:author="Mohd Rizaira Bin Abd Latib" w:date="2022-05-18T14:50:00Z">
              <w:rPr>
                <w:rFonts w:ascii="Seravek Light" w:hAnsi="Seravek Light"/>
                <w:i/>
                <w:iCs/>
              </w:rPr>
            </w:rPrChange>
          </w:rPr>
          <w:t xml:space="preserve"> </w:t>
        </w:r>
        <w:proofErr w:type="spellStart"/>
        <w:r w:rsidRPr="009A23F6">
          <w:rPr>
            <w:rFonts w:ascii="Seravek Light" w:hAnsi="Seravek Light"/>
            <w:rPrChange w:id="845" w:author="Mohd Rizaira Bin Abd Latib" w:date="2022-05-18T14:50:00Z">
              <w:rPr>
                <w:rFonts w:ascii="Seravek Light" w:hAnsi="Seravek Light"/>
                <w:i/>
                <w:iCs/>
              </w:rPr>
            </w:rPrChange>
          </w:rPr>
          <w:t>untuk</w:t>
        </w:r>
        <w:proofErr w:type="spellEnd"/>
        <w:r w:rsidRPr="009A23F6">
          <w:rPr>
            <w:rFonts w:ascii="Seravek Light" w:hAnsi="Seravek Light"/>
            <w:rPrChange w:id="846" w:author="Mohd Rizaira Bin Abd Latib" w:date="2022-05-18T14:50:00Z">
              <w:rPr>
                <w:rFonts w:ascii="Seravek Light" w:hAnsi="Seravek Light"/>
                <w:i/>
                <w:iCs/>
              </w:rPr>
            </w:rPrChange>
          </w:rPr>
          <w:t xml:space="preserve"> dan </w:t>
        </w:r>
        <w:proofErr w:type="spellStart"/>
        <w:r w:rsidRPr="009A23F6">
          <w:rPr>
            <w:rFonts w:ascii="Seravek Light" w:hAnsi="Seravek Light"/>
            <w:rPrChange w:id="847" w:author="Mohd Rizaira Bin Abd Latib" w:date="2022-05-18T14:50:00Z">
              <w:rPr>
                <w:rFonts w:ascii="Seravek Light" w:hAnsi="Seravek Light"/>
                <w:i/>
                <w:iCs/>
              </w:rPr>
            </w:rPrChange>
          </w:rPr>
          <w:t>bagi</w:t>
        </w:r>
        <w:proofErr w:type="spellEnd"/>
        <w:r w:rsidRPr="009A23F6">
          <w:rPr>
            <w:rFonts w:ascii="Seravek Light" w:hAnsi="Seravek Light"/>
            <w:rPrChange w:id="848" w:author="Mohd Rizaira Bin Abd Latib" w:date="2022-05-18T14:50:00Z">
              <w:rPr>
                <w:rFonts w:ascii="Seravek Light" w:hAnsi="Seravek Light"/>
                <w:i/>
                <w:iCs/>
              </w:rPr>
            </w:rPrChange>
          </w:rPr>
          <w:t xml:space="preserve"> </w:t>
        </w:r>
        <w:proofErr w:type="spellStart"/>
        <w:r w:rsidRPr="009A23F6">
          <w:rPr>
            <w:rFonts w:ascii="Seravek Light" w:hAnsi="Seravek Light"/>
            <w:rPrChange w:id="849" w:author="Mohd Rizaira Bin Abd Latib" w:date="2022-05-18T14:50:00Z">
              <w:rPr>
                <w:rFonts w:ascii="Seravek Light" w:hAnsi="Seravek Light"/>
                <w:i/>
                <w:iCs/>
              </w:rPr>
            </w:rPrChange>
          </w:rPr>
          <w:t>pihak</w:t>
        </w:r>
        <w:proofErr w:type="spellEnd"/>
        <w:r w:rsidRPr="009A23F6">
          <w:rPr>
            <w:rFonts w:ascii="Seravek Light" w:hAnsi="Seravek Light"/>
            <w:rPrChange w:id="850" w:author="Mohd Rizaira Bin Abd Latib" w:date="2022-05-18T14:50:00Z">
              <w:rPr>
                <w:rFonts w:ascii="Seravek Light" w:hAnsi="Seravek Light"/>
                <w:i/>
                <w:iCs/>
              </w:rPr>
            </w:rPrChange>
          </w:rPr>
          <w:t>:</w:t>
        </w:r>
      </w:moveTo>
    </w:p>
    <w:moveToRangeEnd w:id="828"/>
    <w:p w14:paraId="00027E23" w14:textId="36737210" w:rsidR="00B1179F" w:rsidRPr="009A23F6" w:rsidRDefault="009A23F6" w:rsidP="00020C70">
      <w:pPr>
        <w:spacing w:after="0" w:line="276" w:lineRule="auto"/>
        <w:jc w:val="both"/>
        <w:rPr>
          <w:rFonts w:ascii="Seravek Light" w:hAnsi="Seravek Light"/>
          <w:i/>
          <w:iCs/>
          <w:sz w:val="20"/>
          <w:szCs w:val="20"/>
          <w:rPrChange w:id="851" w:author="Mohd Rizaira Bin Abd Latib" w:date="2022-05-18T14:50:00Z">
            <w:rPr>
              <w:rFonts w:ascii="Seravek Light" w:hAnsi="Seravek Light"/>
            </w:rPr>
          </w:rPrChange>
        </w:rPr>
      </w:pPr>
      <w:ins w:id="852" w:author="Mohd Rizaira Bin Abd Latib" w:date="2022-05-18T14:50:00Z">
        <w:r w:rsidRPr="009A23F6">
          <w:rPr>
            <w:rFonts w:ascii="Seravek Light" w:hAnsi="Seravek Light"/>
            <w:i/>
            <w:iCs/>
            <w:sz w:val="20"/>
            <w:szCs w:val="20"/>
            <w:rPrChange w:id="853" w:author="Mohd Rizaira Bin Abd Latib" w:date="2022-05-18T14:50:00Z">
              <w:rPr>
                <w:rFonts w:ascii="Seravek Light" w:hAnsi="Seravek Light"/>
              </w:rPr>
            </w:rPrChange>
          </w:rPr>
          <w:t>(</w:t>
        </w:r>
      </w:ins>
      <w:r w:rsidR="00764178" w:rsidRPr="009A23F6">
        <w:rPr>
          <w:rFonts w:ascii="Seravek Light" w:hAnsi="Seravek Light"/>
          <w:i/>
          <w:iCs/>
          <w:sz w:val="20"/>
          <w:szCs w:val="20"/>
          <w:rPrChange w:id="854" w:author="Mohd Rizaira Bin Abd Latib" w:date="2022-05-18T14:50:00Z">
            <w:rPr>
              <w:rFonts w:ascii="Seravek Light" w:hAnsi="Seravek Light"/>
            </w:rPr>
          </w:rPrChange>
        </w:rPr>
        <w:t>Duly authorized to sign this Tender for and on behalf of</w:t>
      </w:r>
      <w:ins w:id="855" w:author="Mohd Rizaira Bin Abd Latib" w:date="2022-05-18T14:50:00Z">
        <w:r w:rsidRPr="009A23F6">
          <w:rPr>
            <w:rFonts w:ascii="Seravek Light" w:hAnsi="Seravek Light"/>
            <w:i/>
            <w:iCs/>
            <w:sz w:val="20"/>
            <w:szCs w:val="20"/>
            <w:rPrChange w:id="856" w:author="Mohd Rizaira Bin Abd Latib" w:date="2022-05-18T14:50:00Z">
              <w:rPr>
                <w:rFonts w:ascii="Seravek Light" w:hAnsi="Seravek Light"/>
              </w:rPr>
            </w:rPrChange>
          </w:rPr>
          <w:t>)</w:t>
        </w:r>
      </w:ins>
      <w:del w:id="857" w:author="Mohd Rizaira Bin Abd Latib" w:date="2022-05-18T14:50:00Z">
        <w:r w:rsidR="00764178" w:rsidRPr="009A23F6" w:rsidDel="009A23F6">
          <w:rPr>
            <w:rFonts w:ascii="Seravek Light" w:hAnsi="Seravek Light"/>
            <w:i/>
            <w:iCs/>
            <w:sz w:val="20"/>
            <w:szCs w:val="20"/>
            <w:rPrChange w:id="858" w:author="Mohd Rizaira Bin Abd Latib" w:date="2022-05-18T14:50:00Z">
              <w:rPr>
                <w:rFonts w:ascii="Seravek Light" w:hAnsi="Seravek Light"/>
              </w:rPr>
            </w:rPrChange>
          </w:rPr>
          <w:delText>:</w:delText>
        </w:r>
      </w:del>
    </w:p>
    <w:p w14:paraId="767C2D00" w14:textId="62C258A9" w:rsidR="00764178" w:rsidRDefault="00764178" w:rsidP="00020C70">
      <w:pPr>
        <w:spacing w:after="0" w:line="276" w:lineRule="auto"/>
        <w:jc w:val="both"/>
        <w:rPr>
          <w:moveFrom w:id="859" w:author="Mohd Rizaira Bin Abd Latib" w:date="2022-05-18T14:50:00Z"/>
          <w:rFonts w:ascii="Seravek Light" w:hAnsi="Seravek Light"/>
          <w:i/>
          <w:iCs/>
        </w:rPr>
      </w:pPr>
      <w:moveFromRangeStart w:id="860" w:author="Mohd Rizaira Bin Abd Latib" w:date="2022-05-18T14:50:00Z" w:name="move103777822"/>
      <w:moveFrom w:id="861" w:author="Mohd Rizaira Bin Abd Latib" w:date="2022-05-18T14:50:00Z">
        <w:r w:rsidDel="009A23F6">
          <w:rPr>
            <w:rFonts w:ascii="Seravek Light" w:hAnsi="Seravek Light"/>
            <w:i/>
            <w:iCs/>
          </w:rPr>
          <w:t>Yang diberi kuasa dengan sempur</w:t>
        </w:r>
        <w:ins w:id="862" w:author="Amir Ismail Bin Abdul Kadar" w:date="2022-05-17T15:29:00Z">
          <w:r w:rsidR="00210112" w:rsidDel="009A23F6">
            <w:rPr>
              <w:rFonts w:ascii="Seravek Light" w:hAnsi="Seravek Light"/>
              <w:i/>
              <w:iCs/>
            </w:rPr>
            <w:t>na</w:t>
          </w:r>
        </w:ins>
        <w:r w:rsidDel="009A23F6">
          <w:rPr>
            <w:rFonts w:ascii="Seravek Light" w:hAnsi="Seravek Light"/>
            <w:i/>
            <w:iCs/>
          </w:rPr>
          <w:t>nya untuk menandatangi Tender ini untuk dan bagi pihak:</w:t>
        </w:r>
      </w:moveFrom>
    </w:p>
    <w:moveFromRangeEnd w:id="860"/>
    <w:p w14:paraId="54D025AF" w14:textId="561270A5" w:rsidR="00646523" w:rsidRDefault="00646523" w:rsidP="00020C70">
      <w:pPr>
        <w:spacing w:after="0" w:line="276" w:lineRule="auto"/>
        <w:jc w:val="both"/>
        <w:rPr>
          <w:ins w:id="863" w:author="Mohd Rizaira Bin Abd Latib" w:date="2022-05-18T14:55:00Z"/>
          <w:rFonts w:ascii="Seravek Light" w:hAnsi="Seravek Light"/>
          <w:i/>
          <w:iCs/>
        </w:rPr>
      </w:pPr>
    </w:p>
    <w:p w14:paraId="1C7843C8" w14:textId="77777777" w:rsidR="00646523" w:rsidDel="009A23F6" w:rsidRDefault="00646523" w:rsidP="00020C70">
      <w:pPr>
        <w:spacing w:after="0" w:line="276" w:lineRule="auto"/>
        <w:jc w:val="both"/>
        <w:rPr>
          <w:ins w:id="864" w:author="Mohd Rizaira Bin Abd Latib" w:date="2022-05-18T14:55:00Z"/>
          <w:rFonts w:ascii="Seravek Light" w:hAnsi="Seravek Light"/>
          <w:i/>
          <w:iCs/>
        </w:rPr>
      </w:pPr>
    </w:p>
    <w:p w14:paraId="54F7A764" w14:textId="77777777" w:rsidR="00CF3886" w:rsidRDefault="00CF3886" w:rsidP="00020C70">
      <w:pPr>
        <w:spacing w:after="0" w:line="276" w:lineRule="auto"/>
        <w:jc w:val="both"/>
        <w:rPr>
          <w:rFonts w:ascii="Seravek Light" w:hAnsi="Seravek Light"/>
          <w:i/>
          <w:iCs/>
        </w:rPr>
      </w:pPr>
    </w:p>
    <w:p w14:paraId="1150E19F" w14:textId="7CBC1275" w:rsidR="00CF3886" w:rsidRDefault="00CF3886" w:rsidP="00020C70">
      <w:pPr>
        <w:spacing w:after="0" w:line="276" w:lineRule="auto"/>
        <w:jc w:val="both"/>
        <w:rPr>
          <w:rFonts w:ascii="Seravek Light" w:hAnsi="Seravek Light"/>
          <w:i/>
          <w:iCs/>
        </w:rPr>
      </w:pPr>
    </w:p>
    <w:tbl>
      <w:tblPr>
        <w:tblStyle w:val="TableGrid"/>
        <w:tblW w:w="0" w:type="auto"/>
        <w:tblLook w:val="04A0" w:firstRow="1" w:lastRow="0" w:firstColumn="1" w:lastColumn="0" w:noHBand="0" w:noVBand="1"/>
      </w:tblPr>
      <w:tblGrid>
        <w:gridCol w:w="3356"/>
        <w:gridCol w:w="325"/>
        <w:gridCol w:w="6389"/>
        <w:tblGridChange w:id="865">
          <w:tblGrid>
            <w:gridCol w:w="3356"/>
            <w:gridCol w:w="325"/>
            <w:gridCol w:w="6389"/>
          </w:tblGrid>
        </w:tblGridChange>
      </w:tblGrid>
      <w:tr w:rsidR="00CF3886" w14:paraId="24732AA5" w14:textId="77777777" w:rsidTr="006733AB">
        <w:tc>
          <w:tcPr>
            <w:tcW w:w="10070" w:type="dxa"/>
            <w:gridSpan w:val="3"/>
            <w:tcBorders>
              <w:top w:val="nil"/>
              <w:left w:val="nil"/>
              <w:bottom w:val="nil"/>
              <w:right w:val="nil"/>
            </w:tcBorders>
          </w:tcPr>
          <w:p w14:paraId="34C25729" w14:textId="77777777" w:rsidR="00CF3886" w:rsidRDefault="00CF3886" w:rsidP="006733AB">
            <w:pPr>
              <w:spacing w:line="276" w:lineRule="auto"/>
              <w:ind w:left="-108"/>
              <w:jc w:val="both"/>
              <w:rPr>
                <w:rFonts w:ascii="Seravek Light" w:hAnsi="Seravek Light"/>
              </w:rPr>
            </w:pPr>
            <w:r>
              <w:rPr>
                <w:rFonts w:ascii="Seravek Light" w:hAnsi="Seravek Light"/>
              </w:rPr>
              <w:t>…………………………………………………........</w:t>
            </w:r>
          </w:p>
          <w:p w14:paraId="0F6157D4" w14:textId="325E0449" w:rsidR="00CF3886" w:rsidRDefault="00CF3886" w:rsidP="00DD72F2">
            <w:pPr>
              <w:spacing w:line="276" w:lineRule="auto"/>
              <w:ind w:left="-108"/>
              <w:jc w:val="both"/>
              <w:rPr>
                <w:rFonts w:ascii="Seravek Light" w:hAnsi="Seravek Light"/>
              </w:rPr>
            </w:pPr>
            <w:r>
              <w:rPr>
                <w:rFonts w:ascii="Seravek Light" w:hAnsi="Seravek Light"/>
              </w:rPr>
              <w:t>(</w:t>
            </w:r>
            <w:ins w:id="866" w:author="Mohd Rizaira Bin Abd Latib" w:date="2022-05-18T14:50:00Z">
              <w:r w:rsidR="009A23F6">
                <w:rPr>
                  <w:rFonts w:ascii="Seravek Light" w:hAnsi="Seravek Light"/>
                </w:rPr>
                <w:t xml:space="preserve">Saksi / </w:t>
              </w:r>
            </w:ins>
            <w:r w:rsidR="00DD72F2">
              <w:rPr>
                <w:rFonts w:ascii="Seravek Light" w:hAnsi="Seravek Light"/>
              </w:rPr>
              <w:t>Witness</w:t>
            </w:r>
            <w:r>
              <w:rPr>
                <w:rFonts w:ascii="Seravek Light" w:hAnsi="Seravek Light"/>
              </w:rPr>
              <w:t xml:space="preserve">) </w:t>
            </w:r>
          </w:p>
        </w:tc>
      </w:tr>
      <w:tr w:rsidR="00CF3886" w14:paraId="2E089F54" w14:textId="77777777" w:rsidTr="00646523">
        <w:tblPrEx>
          <w:tblW w:w="0" w:type="auto"/>
          <w:tblPrExChange w:id="867" w:author="Mohd Rizaira Bin Abd Latib" w:date="2022-05-18T14:56:00Z">
            <w:tblPrEx>
              <w:tblW w:w="0" w:type="auto"/>
            </w:tblPrEx>
          </w:tblPrExChange>
        </w:tblPrEx>
        <w:trPr>
          <w:trHeight w:val="567"/>
          <w:trPrChange w:id="868" w:author="Mohd Rizaira Bin Abd Latib" w:date="2022-05-18T14:56:00Z">
            <w:trPr>
              <w:trHeight w:val="403"/>
            </w:trPr>
          </w:trPrChange>
        </w:trPr>
        <w:tc>
          <w:tcPr>
            <w:tcW w:w="3356" w:type="dxa"/>
            <w:tcBorders>
              <w:top w:val="nil"/>
              <w:left w:val="nil"/>
              <w:bottom w:val="nil"/>
              <w:right w:val="nil"/>
            </w:tcBorders>
            <w:vAlign w:val="center"/>
            <w:tcPrChange w:id="869" w:author="Mohd Rizaira Bin Abd Latib" w:date="2022-05-18T14:56:00Z">
              <w:tcPr>
                <w:tcW w:w="3356" w:type="dxa"/>
                <w:tcBorders>
                  <w:top w:val="nil"/>
                  <w:left w:val="nil"/>
                  <w:bottom w:val="nil"/>
                  <w:right w:val="nil"/>
                </w:tcBorders>
                <w:vAlign w:val="center"/>
              </w:tcPr>
            </w:tcPrChange>
          </w:tcPr>
          <w:p w14:paraId="7137D27B" w14:textId="4D5C498F" w:rsidR="00CF3886" w:rsidRPr="00731150" w:rsidRDefault="009A23F6" w:rsidP="006733AB">
            <w:pPr>
              <w:spacing w:line="276" w:lineRule="auto"/>
              <w:ind w:left="-108"/>
              <w:rPr>
                <w:rFonts w:ascii="Seravek Light" w:hAnsi="Seravek Light"/>
                <w:i/>
                <w:iCs/>
              </w:rPr>
            </w:pPr>
            <w:ins w:id="870" w:author="Mohd Rizaira Bin Abd Latib" w:date="2022-05-18T14:50:00Z">
              <w:r>
                <w:rPr>
                  <w:rFonts w:ascii="Seravek Light" w:hAnsi="Seravek Light"/>
                </w:rPr>
                <w:t xml:space="preserve">Tarikh </w:t>
              </w:r>
              <w:r w:rsidRPr="009A23F6">
                <w:rPr>
                  <w:rFonts w:ascii="Seravek Light" w:hAnsi="Seravek Light"/>
                  <w:i/>
                  <w:iCs/>
                  <w:sz w:val="20"/>
                  <w:szCs w:val="20"/>
                  <w:rPrChange w:id="871" w:author="Mohd Rizaira Bin Abd Latib" w:date="2022-05-18T14:50:00Z">
                    <w:rPr>
                      <w:rFonts w:ascii="Seravek Light" w:hAnsi="Seravek Light"/>
                    </w:rPr>
                  </w:rPrChange>
                </w:rPr>
                <w:t>(</w:t>
              </w:r>
            </w:ins>
            <w:r w:rsidR="00CF3886" w:rsidRPr="009A23F6">
              <w:rPr>
                <w:rFonts w:ascii="Seravek Light" w:hAnsi="Seravek Light"/>
                <w:i/>
                <w:iCs/>
                <w:sz w:val="20"/>
                <w:szCs w:val="20"/>
                <w:rPrChange w:id="872" w:author="Mohd Rizaira Bin Abd Latib" w:date="2022-05-18T14:50:00Z">
                  <w:rPr>
                    <w:rFonts w:ascii="Seravek Light" w:hAnsi="Seravek Light"/>
                  </w:rPr>
                </w:rPrChange>
              </w:rPr>
              <w:t>Date</w:t>
            </w:r>
            <w:ins w:id="873" w:author="Mohd Rizaira Bin Abd Latib" w:date="2022-05-18T14:50:00Z">
              <w:r w:rsidRPr="009A23F6">
                <w:rPr>
                  <w:rFonts w:ascii="Seravek Light" w:hAnsi="Seravek Light"/>
                  <w:i/>
                  <w:iCs/>
                  <w:sz w:val="20"/>
                  <w:szCs w:val="20"/>
                  <w:rPrChange w:id="874" w:author="Mohd Rizaira Bin Abd Latib" w:date="2022-05-18T14:50:00Z">
                    <w:rPr>
                      <w:rFonts w:ascii="Seravek Light" w:hAnsi="Seravek Light"/>
                    </w:rPr>
                  </w:rPrChange>
                </w:rPr>
                <w:t>)</w:t>
              </w:r>
            </w:ins>
          </w:p>
        </w:tc>
        <w:tc>
          <w:tcPr>
            <w:tcW w:w="325" w:type="dxa"/>
            <w:tcBorders>
              <w:top w:val="nil"/>
              <w:left w:val="nil"/>
              <w:bottom w:val="nil"/>
              <w:right w:val="nil"/>
            </w:tcBorders>
            <w:vAlign w:val="center"/>
            <w:tcPrChange w:id="875" w:author="Mohd Rizaira Bin Abd Latib" w:date="2022-05-18T14:56:00Z">
              <w:tcPr>
                <w:tcW w:w="325" w:type="dxa"/>
                <w:tcBorders>
                  <w:top w:val="nil"/>
                  <w:left w:val="nil"/>
                  <w:bottom w:val="nil"/>
                  <w:right w:val="nil"/>
                </w:tcBorders>
                <w:vAlign w:val="center"/>
              </w:tcPr>
            </w:tcPrChange>
          </w:tcPr>
          <w:p w14:paraId="0592B106" w14:textId="77777777" w:rsidR="00CF3886" w:rsidRDefault="00CF3886" w:rsidP="006733AB">
            <w:pPr>
              <w:spacing w:line="276" w:lineRule="auto"/>
              <w:rPr>
                <w:rFonts w:ascii="Seravek Light" w:hAnsi="Seravek Light"/>
              </w:rPr>
            </w:pPr>
            <w:r>
              <w:rPr>
                <w:rFonts w:ascii="Seravek Light" w:hAnsi="Seravek Light"/>
              </w:rPr>
              <w:t>:</w:t>
            </w:r>
          </w:p>
        </w:tc>
        <w:tc>
          <w:tcPr>
            <w:tcW w:w="6389" w:type="dxa"/>
            <w:tcBorders>
              <w:top w:val="nil"/>
              <w:left w:val="nil"/>
              <w:right w:val="nil"/>
            </w:tcBorders>
            <w:vAlign w:val="center"/>
            <w:tcPrChange w:id="876" w:author="Mohd Rizaira Bin Abd Latib" w:date="2022-05-18T14:56:00Z">
              <w:tcPr>
                <w:tcW w:w="6389" w:type="dxa"/>
                <w:tcBorders>
                  <w:top w:val="nil"/>
                  <w:left w:val="nil"/>
                  <w:right w:val="nil"/>
                </w:tcBorders>
                <w:vAlign w:val="center"/>
              </w:tcPr>
            </w:tcPrChange>
          </w:tcPr>
          <w:p w14:paraId="679DDBDD" w14:textId="77777777" w:rsidR="00CF3886" w:rsidRDefault="00CF3886" w:rsidP="006733AB">
            <w:pPr>
              <w:spacing w:line="276" w:lineRule="auto"/>
              <w:rPr>
                <w:rFonts w:ascii="Seravek Light" w:hAnsi="Seravek Light"/>
              </w:rPr>
            </w:pPr>
          </w:p>
        </w:tc>
      </w:tr>
      <w:tr w:rsidR="00CF3886" w14:paraId="74983C01" w14:textId="77777777" w:rsidTr="00646523">
        <w:tblPrEx>
          <w:tblW w:w="0" w:type="auto"/>
          <w:tblPrExChange w:id="877" w:author="Mohd Rizaira Bin Abd Latib" w:date="2022-05-18T14:56:00Z">
            <w:tblPrEx>
              <w:tblW w:w="0" w:type="auto"/>
            </w:tblPrEx>
          </w:tblPrExChange>
        </w:tblPrEx>
        <w:trPr>
          <w:trHeight w:val="567"/>
          <w:trPrChange w:id="878" w:author="Mohd Rizaira Bin Abd Latib" w:date="2022-05-18T14:56:00Z">
            <w:trPr>
              <w:trHeight w:val="426"/>
            </w:trPr>
          </w:trPrChange>
        </w:trPr>
        <w:tc>
          <w:tcPr>
            <w:tcW w:w="3356" w:type="dxa"/>
            <w:tcBorders>
              <w:top w:val="nil"/>
              <w:left w:val="nil"/>
              <w:bottom w:val="nil"/>
              <w:right w:val="nil"/>
            </w:tcBorders>
            <w:vAlign w:val="center"/>
            <w:tcPrChange w:id="879" w:author="Mohd Rizaira Bin Abd Latib" w:date="2022-05-18T14:56:00Z">
              <w:tcPr>
                <w:tcW w:w="3356" w:type="dxa"/>
                <w:tcBorders>
                  <w:top w:val="nil"/>
                  <w:left w:val="nil"/>
                  <w:bottom w:val="nil"/>
                  <w:right w:val="nil"/>
                </w:tcBorders>
                <w:vAlign w:val="center"/>
              </w:tcPr>
            </w:tcPrChange>
          </w:tcPr>
          <w:p w14:paraId="1BD51E87" w14:textId="4F48C2CC" w:rsidR="00CF3886" w:rsidRPr="00DC7E26" w:rsidRDefault="009A23F6" w:rsidP="006733AB">
            <w:pPr>
              <w:spacing w:line="276" w:lineRule="auto"/>
              <w:ind w:left="-108"/>
              <w:rPr>
                <w:rFonts w:ascii="Seravek Light" w:hAnsi="Seravek Light"/>
                <w:i/>
                <w:iCs/>
              </w:rPr>
            </w:pPr>
            <w:ins w:id="880" w:author="Mohd Rizaira Bin Abd Latib" w:date="2022-05-18T14:50:00Z">
              <w:r>
                <w:rPr>
                  <w:rFonts w:ascii="Seravek Light" w:hAnsi="Seravek Light"/>
                </w:rPr>
                <w:t xml:space="preserve">Nama </w:t>
              </w:r>
              <w:proofErr w:type="spellStart"/>
              <w:r>
                <w:rPr>
                  <w:rFonts w:ascii="Seravek Light" w:hAnsi="Seravek Light"/>
                </w:rPr>
                <w:t>Penuh</w:t>
              </w:r>
              <w:proofErr w:type="spellEnd"/>
              <w:r>
                <w:rPr>
                  <w:rFonts w:ascii="Seravek Light" w:hAnsi="Seravek Light"/>
                </w:rPr>
                <w:t xml:space="preserve"> </w:t>
              </w:r>
              <w:r w:rsidRPr="009A23F6">
                <w:rPr>
                  <w:rFonts w:ascii="Seravek Light" w:hAnsi="Seravek Light"/>
                  <w:i/>
                  <w:iCs/>
                  <w:sz w:val="20"/>
                  <w:szCs w:val="20"/>
                  <w:rPrChange w:id="881" w:author="Mohd Rizaira Bin Abd Latib" w:date="2022-05-18T14:50:00Z">
                    <w:rPr>
                      <w:rFonts w:ascii="Seravek Light" w:hAnsi="Seravek Light"/>
                    </w:rPr>
                  </w:rPrChange>
                </w:rPr>
                <w:t>(</w:t>
              </w:r>
            </w:ins>
            <w:r w:rsidR="00CF3886" w:rsidRPr="009A23F6">
              <w:rPr>
                <w:rFonts w:ascii="Seravek Light" w:hAnsi="Seravek Light"/>
                <w:i/>
                <w:iCs/>
                <w:sz w:val="20"/>
                <w:szCs w:val="20"/>
                <w:rPrChange w:id="882" w:author="Mohd Rizaira Bin Abd Latib" w:date="2022-05-18T14:50:00Z">
                  <w:rPr>
                    <w:rFonts w:ascii="Seravek Light" w:hAnsi="Seravek Light"/>
                  </w:rPr>
                </w:rPrChange>
              </w:rPr>
              <w:t>Full Name</w:t>
            </w:r>
            <w:ins w:id="883" w:author="Mohd Rizaira Bin Abd Latib" w:date="2022-05-18T14:50:00Z">
              <w:r w:rsidRPr="009A23F6">
                <w:rPr>
                  <w:rFonts w:ascii="Seravek Light" w:hAnsi="Seravek Light"/>
                  <w:i/>
                  <w:iCs/>
                  <w:sz w:val="20"/>
                  <w:szCs w:val="20"/>
                  <w:rPrChange w:id="884" w:author="Mohd Rizaira Bin Abd Latib" w:date="2022-05-18T14:50:00Z">
                    <w:rPr>
                      <w:rFonts w:ascii="Seravek Light" w:hAnsi="Seravek Light"/>
                    </w:rPr>
                  </w:rPrChange>
                </w:rPr>
                <w:t>)</w:t>
              </w:r>
            </w:ins>
          </w:p>
        </w:tc>
        <w:tc>
          <w:tcPr>
            <w:tcW w:w="325" w:type="dxa"/>
            <w:tcBorders>
              <w:top w:val="nil"/>
              <w:left w:val="nil"/>
              <w:bottom w:val="nil"/>
              <w:right w:val="nil"/>
            </w:tcBorders>
            <w:vAlign w:val="center"/>
            <w:tcPrChange w:id="885" w:author="Mohd Rizaira Bin Abd Latib" w:date="2022-05-18T14:56:00Z">
              <w:tcPr>
                <w:tcW w:w="325" w:type="dxa"/>
                <w:tcBorders>
                  <w:top w:val="nil"/>
                  <w:left w:val="nil"/>
                  <w:bottom w:val="nil"/>
                  <w:right w:val="nil"/>
                </w:tcBorders>
                <w:vAlign w:val="center"/>
              </w:tcPr>
            </w:tcPrChange>
          </w:tcPr>
          <w:p w14:paraId="5A00DFAF" w14:textId="77777777" w:rsidR="00CF3886" w:rsidRDefault="00CF3886" w:rsidP="006733AB">
            <w:pPr>
              <w:spacing w:line="276" w:lineRule="auto"/>
              <w:rPr>
                <w:rFonts w:ascii="Seravek Light" w:hAnsi="Seravek Light"/>
              </w:rPr>
            </w:pPr>
            <w:r>
              <w:rPr>
                <w:rFonts w:ascii="Seravek Light" w:hAnsi="Seravek Light"/>
              </w:rPr>
              <w:t>:</w:t>
            </w:r>
          </w:p>
        </w:tc>
        <w:tc>
          <w:tcPr>
            <w:tcW w:w="6389" w:type="dxa"/>
            <w:tcBorders>
              <w:left w:val="nil"/>
              <w:right w:val="nil"/>
            </w:tcBorders>
            <w:vAlign w:val="center"/>
            <w:tcPrChange w:id="886" w:author="Mohd Rizaira Bin Abd Latib" w:date="2022-05-18T14:56:00Z">
              <w:tcPr>
                <w:tcW w:w="6389" w:type="dxa"/>
                <w:tcBorders>
                  <w:left w:val="nil"/>
                  <w:right w:val="nil"/>
                </w:tcBorders>
                <w:vAlign w:val="center"/>
              </w:tcPr>
            </w:tcPrChange>
          </w:tcPr>
          <w:p w14:paraId="6E9210B7" w14:textId="77777777" w:rsidR="00CF3886" w:rsidRDefault="00CF3886" w:rsidP="006733AB">
            <w:pPr>
              <w:spacing w:line="276" w:lineRule="auto"/>
              <w:rPr>
                <w:rFonts w:ascii="Seravek Light" w:hAnsi="Seravek Light"/>
              </w:rPr>
            </w:pPr>
          </w:p>
        </w:tc>
      </w:tr>
      <w:tr w:rsidR="00CF3886" w14:paraId="1F9FBA8C" w14:textId="77777777" w:rsidTr="00646523">
        <w:tblPrEx>
          <w:tblW w:w="0" w:type="auto"/>
          <w:tblPrExChange w:id="887" w:author="Mohd Rizaira Bin Abd Latib" w:date="2022-05-18T14:56:00Z">
            <w:tblPrEx>
              <w:tblW w:w="0" w:type="auto"/>
            </w:tblPrEx>
          </w:tblPrExChange>
        </w:tblPrEx>
        <w:trPr>
          <w:trHeight w:val="567"/>
          <w:trPrChange w:id="888" w:author="Mohd Rizaira Bin Abd Latib" w:date="2022-05-18T14:56:00Z">
            <w:trPr>
              <w:trHeight w:val="404"/>
            </w:trPr>
          </w:trPrChange>
        </w:trPr>
        <w:tc>
          <w:tcPr>
            <w:tcW w:w="3356" w:type="dxa"/>
            <w:tcBorders>
              <w:top w:val="nil"/>
              <w:left w:val="nil"/>
              <w:bottom w:val="nil"/>
              <w:right w:val="nil"/>
            </w:tcBorders>
            <w:vAlign w:val="center"/>
            <w:tcPrChange w:id="889" w:author="Mohd Rizaira Bin Abd Latib" w:date="2022-05-18T14:56:00Z">
              <w:tcPr>
                <w:tcW w:w="3356" w:type="dxa"/>
                <w:tcBorders>
                  <w:top w:val="nil"/>
                  <w:left w:val="nil"/>
                  <w:bottom w:val="nil"/>
                  <w:right w:val="nil"/>
                </w:tcBorders>
                <w:vAlign w:val="center"/>
              </w:tcPr>
            </w:tcPrChange>
          </w:tcPr>
          <w:p w14:paraId="0F42F890" w14:textId="0F74479A" w:rsidR="00CF3886" w:rsidRPr="00DD72F2" w:rsidRDefault="009A23F6" w:rsidP="006733AB">
            <w:pPr>
              <w:spacing w:line="276" w:lineRule="auto"/>
              <w:ind w:left="-108"/>
              <w:rPr>
                <w:rFonts w:ascii="Seravek Light" w:hAnsi="Seravek Light"/>
              </w:rPr>
            </w:pPr>
            <w:ins w:id="890" w:author="Mohd Rizaira Bin Abd Latib" w:date="2022-05-18T14:50:00Z">
              <w:r>
                <w:rPr>
                  <w:rFonts w:ascii="Seravek Light" w:hAnsi="Seravek Light"/>
                </w:rPr>
                <w:t>N</w:t>
              </w:r>
            </w:ins>
            <w:ins w:id="891" w:author="Mohd Rizaira Bin Abd Latib" w:date="2022-05-18T14:51:00Z">
              <w:r w:rsidR="00963B7D">
                <w:rPr>
                  <w:rFonts w:ascii="Seravek Light" w:hAnsi="Seravek Light"/>
                </w:rPr>
                <w:t xml:space="preserve">o. Kad </w:t>
              </w:r>
              <w:proofErr w:type="spellStart"/>
              <w:r w:rsidR="00963B7D">
                <w:rPr>
                  <w:rFonts w:ascii="Seravek Light" w:hAnsi="Seravek Light"/>
                </w:rPr>
                <w:t>Pengenalan</w:t>
              </w:r>
              <w:proofErr w:type="spellEnd"/>
              <w:r w:rsidR="00963B7D">
                <w:rPr>
                  <w:rFonts w:ascii="Seravek Light" w:hAnsi="Seravek Light"/>
                </w:rPr>
                <w:t xml:space="preserve"> </w:t>
              </w:r>
              <w:r w:rsidR="00963B7D" w:rsidRPr="00963B7D">
                <w:rPr>
                  <w:rFonts w:ascii="Seravek Light" w:hAnsi="Seravek Light"/>
                  <w:i/>
                  <w:iCs/>
                  <w:sz w:val="20"/>
                  <w:szCs w:val="20"/>
                  <w:rPrChange w:id="892" w:author="Mohd Rizaira Bin Abd Latib" w:date="2022-05-18T14:51:00Z">
                    <w:rPr>
                      <w:rFonts w:ascii="Seravek Light" w:hAnsi="Seravek Light"/>
                    </w:rPr>
                  </w:rPrChange>
                </w:rPr>
                <w:t>(</w:t>
              </w:r>
            </w:ins>
            <w:r w:rsidR="00DD72F2" w:rsidRPr="00963B7D">
              <w:rPr>
                <w:rFonts w:ascii="Seravek Light" w:hAnsi="Seravek Light"/>
                <w:i/>
                <w:iCs/>
                <w:sz w:val="20"/>
                <w:szCs w:val="20"/>
                <w:rPrChange w:id="893" w:author="Mohd Rizaira Bin Abd Latib" w:date="2022-05-18T14:51:00Z">
                  <w:rPr>
                    <w:rFonts w:ascii="Seravek Light" w:hAnsi="Seravek Light"/>
                  </w:rPr>
                </w:rPrChange>
              </w:rPr>
              <w:t>Identification Number</w:t>
            </w:r>
            <w:ins w:id="894" w:author="Mohd Rizaira Bin Abd Latib" w:date="2022-05-18T14:51:00Z">
              <w:r w:rsidR="00963B7D" w:rsidRPr="00963B7D">
                <w:rPr>
                  <w:rFonts w:ascii="Seravek Light" w:hAnsi="Seravek Light"/>
                  <w:i/>
                  <w:iCs/>
                  <w:sz w:val="20"/>
                  <w:szCs w:val="20"/>
                  <w:rPrChange w:id="895" w:author="Mohd Rizaira Bin Abd Latib" w:date="2022-05-18T14:51:00Z">
                    <w:rPr>
                      <w:rFonts w:ascii="Seravek Light" w:hAnsi="Seravek Light"/>
                    </w:rPr>
                  </w:rPrChange>
                </w:rPr>
                <w:t>)</w:t>
              </w:r>
            </w:ins>
          </w:p>
        </w:tc>
        <w:tc>
          <w:tcPr>
            <w:tcW w:w="325" w:type="dxa"/>
            <w:tcBorders>
              <w:top w:val="nil"/>
              <w:left w:val="nil"/>
              <w:bottom w:val="nil"/>
              <w:right w:val="nil"/>
            </w:tcBorders>
            <w:vAlign w:val="center"/>
            <w:tcPrChange w:id="896" w:author="Mohd Rizaira Bin Abd Latib" w:date="2022-05-18T14:56:00Z">
              <w:tcPr>
                <w:tcW w:w="325" w:type="dxa"/>
                <w:tcBorders>
                  <w:top w:val="nil"/>
                  <w:left w:val="nil"/>
                  <w:bottom w:val="nil"/>
                  <w:right w:val="nil"/>
                </w:tcBorders>
                <w:vAlign w:val="center"/>
              </w:tcPr>
            </w:tcPrChange>
          </w:tcPr>
          <w:p w14:paraId="17466C14" w14:textId="77777777" w:rsidR="00CF3886" w:rsidRDefault="00CF3886" w:rsidP="006733AB">
            <w:pPr>
              <w:spacing w:line="276" w:lineRule="auto"/>
              <w:rPr>
                <w:rFonts w:ascii="Seravek Light" w:hAnsi="Seravek Light"/>
              </w:rPr>
            </w:pPr>
            <w:r>
              <w:rPr>
                <w:rFonts w:ascii="Seravek Light" w:hAnsi="Seravek Light"/>
              </w:rPr>
              <w:t>:</w:t>
            </w:r>
          </w:p>
        </w:tc>
        <w:tc>
          <w:tcPr>
            <w:tcW w:w="6389" w:type="dxa"/>
            <w:tcBorders>
              <w:left w:val="nil"/>
              <w:bottom w:val="single" w:sz="4" w:space="0" w:color="auto"/>
              <w:right w:val="nil"/>
            </w:tcBorders>
            <w:vAlign w:val="center"/>
            <w:tcPrChange w:id="897" w:author="Mohd Rizaira Bin Abd Latib" w:date="2022-05-18T14:56:00Z">
              <w:tcPr>
                <w:tcW w:w="6389" w:type="dxa"/>
                <w:tcBorders>
                  <w:left w:val="nil"/>
                  <w:right w:val="nil"/>
                </w:tcBorders>
                <w:vAlign w:val="center"/>
              </w:tcPr>
            </w:tcPrChange>
          </w:tcPr>
          <w:p w14:paraId="03AD04D9" w14:textId="77777777" w:rsidR="00CF3886" w:rsidRDefault="00CF3886" w:rsidP="006733AB">
            <w:pPr>
              <w:spacing w:line="276" w:lineRule="auto"/>
              <w:rPr>
                <w:rFonts w:ascii="Seravek Light" w:hAnsi="Seravek Light"/>
              </w:rPr>
            </w:pPr>
          </w:p>
        </w:tc>
      </w:tr>
      <w:tr w:rsidR="00DD72F2" w14:paraId="2D92C671" w14:textId="77777777" w:rsidTr="00646523">
        <w:tblPrEx>
          <w:tblW w:w="0" w:type="auto"/>
          <w:tblPrExChange w:id="898" w:author="Mohd Rizaira Bin Abd Latib" w:date="2022-05-18T14:56:00Z">
            <w:tblPrEx>
              <w:tblW w:w="0" w:type="auto"/>
            </w:tblPrEx>
          </w:tblPrExChange>
        </w:tblPrEx>
        <w:trPr>
          <w:trHeight w:val="567"/>
          <w:trPrChange w:id="899" w:author="Mohd Rizaira Bin Abd Latib" w:date="2022-05-18T14:56:00Z">
            <w:trPr>
              <w:trHeight w:val="404"/>
            </w:trPr>
          </w:trPrChange>
        </w:trPr>
        <w:tc>
          <w:tcPr>
            <w:tcW w:w="3356" w:type="dxa"/>
            <w:tcBorders>
              <w:top w:val="nil"/>
              <w:left w:val="nil"/>
              <w:bottom w:val="nil"/>
              <w:right w:val="nil"/>
            </w:tcBorders>
            <w:vAlign w:val="center"/>
            <w:tcPrChange w:id="900" w:author="Mohd Rizaira Bin Abd Latib" w:date="2022-05-18T14:56:00Z">
              <w:tcPr>
                <w:tcW w:w="3356" w:type="dxa"/>
                <w:tcBorders>
                  <w:top w:val="nil"/>
                  <w:left w:val="nil"/>
                  <w:bottom w:val="nil"/>
                  <w:right w:val="nil"/>
                </w:tcBorders>
                <w:vAlign w:val="center"/>
              </w:tcPr>
            </w:tcPrChange>
          </w:tcPr>
          <w:p w14:paraId="17E03AF9" w14:textId="7A40A957" w:rsidR="00DD72F2" w:rsidRDefault="00963B7D" w:rsidP="006733AB">
            <w:pPr>
              <w:spacing w:line="276" w:lineRule="auto"/>
              <w:ind w:left="-108"/>
              <w:rPr>
                <w:rFonts w:ascii="Seravek Light" w:hAnsi="Seravek Light"/>
              </w:rPr>
            </w:pPr>
            <w:proofErr w:type="spellStart"/>
            <w:ins w:id="901" w:author="Mohd Rizaira Bin Abd Latib" w:date="2022-05-18T14:51:00Z">
              <w:r>
                <w:rPr>
                  <w:rFonts w:ascii="Seravek Light" w:hAnsi="Seravek Light"/>
                </w:rPr>
                <w:t>Perkerjaan</w:t>
              </w:r>
              <w:proofErr w:type="spellEnd"/>
              <w:r>
                <w:rPr>
                  <w:rFonts w:ascii="Seravek Light" w:hAnsi="Seravek Light"/>
                </w:rPr>
                <w:t xml:space="preserve"> </w:t>
              </w:r>
              <w:r w:rsidRPr="00963B7D">
                <w:rPr>
                  <w:rFonts w:ascii="Seravek Light" w:hAnsi="Seravek Light"/>
                  <w:i/>
                  <w:iCs/>
                  <w:sz w:val="20"/>
                  <w:szCs w:val="20"/>
                  <w:rPrChange w:id="902" w:author="Mohd Rizaira Bin Abd Latib" w:date="2022-05-18T14:51:00Z">
                    <w:rPr>
                      <w:rFonts w:ascii="Seravek Light" w:hAnsi="Seravek Light"/>
                    </w:rPr>
                  </w:rPrChange>
                </w:rPr>
                <w:t>(</w:t>
              </w:r>
            </w:ins>
            <w:r w:rsidR="00DD72F2" w:rsidRPr="00963B7D">
              <w:rPr>
                <w:rFonts w:ascii="Seravek Light" w:hAnsi="Seravek Light"/>
                <w:i/>
                <w:iCs/>
                <w:sz w:val="20"/>
                <w:szCs w:val="20"/>
                <w:rPrChange w:id="903" w:author="Mohd Rizaira Bin Abd Latib" w:date="2022-05-18T14:51:00Z">
                  <w:rPr>
                    <w:rFonts w:ascii="Seravek Light" w:hAnsi="Seravek Light"/>
                  </w:rPr>
                </w:rPrChange>
              </w:rPr>
              <w:t>Designation</w:t>
            </w:r>
            <w:ins w:id="904" w:author="Mohd Rizaira Bin Abd Latib" w:date="2022-05-18T14:51:00Z">
              <w:r w:rsidRPr="00963B7D">
                <w:rPr>
                  <w:rFonts w:ascii="Seravek Light" w:hAnsi="Seravek Light"/>
                  <w:i/>
                  <w:iCs/>
                  <w:sz w:val="20"/>
                  <w:szCs w:val="20"/>
                  <w:rPrChange w:id="905" w:author="Mohd Rizaira Bin Abd Latib" w:date="2022-05-18T14:51:00Z">
                    <w:rPr>
                      <w:rFonts w:ascii="Seravek Light" w:hAnsi="Seravek Light"/>
                    </w:rPr>
                  </w:rPrChange>
                </w:rPr>
                <w:t>)</w:t>
              </w:r>
            </w:ins>
          </w:p>
        </w:tc>
        <w:tc>
          <w:tcPr>
            <w:tcW w:w="325" w:type="dxa"/>
            <w:tcBorders>
              <w:top w:val="nil"/>
              <w:left w:val="nil"/>
              <w:bottom w:val="nil"/>
              <w:right w:val="nil"/>
            </w:tcBorders>
            <w:vAlign w:val="center"/>
            <w:tcPrChange w:id="906" w:author="Mohd Rizaira Bin Abd Latib" w:date="2022-05-18T14:56:00Z">
              <w:tcPr>
                <w:tcW w:w="325" w:type="dxa"/>
                <w:tcBorders>
                  <w:top w:val="nil"/>
                  <w:left w:val="nil"/>
                  <w:bottom w:val="nil"/>
                  <w:right w:val="nil"/>
                </w:tcBorders>
                <w:vAlign w:val="center"/>
              </w:tcPr>
            </w:tcPrChange>
          </w:tcPr>
          <w:p w14:paraId="10432512" w14:textId="77777777" w:rsidR="00DD72F2" w:rsidRDefault="00DD72F2" w:rsidP="006733AB">
            <w:pPr>
              <w:spacing w:line="276" w:lineRule="auto"/>
              <w:rPr>
                <w:rFonts w:ascii="Seravek Light" w:hAnsi="Seravek Light"/>
              </w:rPr>
            </w:pPr>
          </w:p>
        </w:tc>
        <w:tc>
          <w:tcPr>
            <w:tcW w:w="6389" w:type="dxa"/>
            <w:tcBorders>
              <w:left w:val="nil"/>
              <w:bottom w:val="single" w:sz="4" w:space="0" w:color="auto"/>
              <w:right w:val="nil"/>
            </w:tcBorders>
            <w:vAlign w:val="center"/>
            <w:tcPrChange w:id="907" w:author="Mohd Rizaira Bin Abd Latib" w:date="2022-05-18T14:56:00Z">
              <w:tcPr>
                <w:tcW w:w="6389" w:type="dxa"/>
                <w:tcBorders>
                  <w:left w:val="nil"/>
                  <w:bottom w:val="nil"/>
                  <w:right w:val="nil"/>
                </w:tcBorders>
                <w:vAlign w:val="center"/>
              </w:tcPr>
            </w:tcPrChange>
          </w:tcPr>
          <w:p w14:paraId="7AF1E95E" w14:textId="77777777" w:rsidR="00DD72F2" w:rsidRDefault="00DD72F2" w:rsidP="006733AB">
            <w:pPr>
              <w:spacing w:line="276" w:lineRule="auto"/>
              <w:rPr>
                <w:rFonts w:ascii="Seravek Light" w:hAnsi="Seravek Light"/>
              </w:rPr>
            </w:pPr>
          </w:p>
        </w:tc>
      </w:tr>
      <w:tr w:rsidR="00DD72F2" w14:paraId="6CF7FDFC" w14:textId="77777777" w:rsidTr="00646523">
        <w:tblPrEx>
          <w:tblW w:w="0" w:type="auto"/>
          <w:tblPrExChange w:id="908" w:author="Mohd Rizaira Bin Abd Latib" w:date="2022-05-18T14:56:00Z">
            <w:tblPrEx>
              <w:tblW w:w="0" w:type="auto"/>
            </w:tblPrEx>
          </w:tblPrExChange>
        </w:tblPrEx>
        <w:trPr>
          <w:trHeight w:val="567"/>
          <w:trPrChange w:id="909" w:author="Mohd Rizaira Bin Abd Latib" w:date="2022-05-18T14:56:00Z">
            <w:trPr>
              <w:trHeight w:val="404"/>
            </w:trPr>
          </w:trPrChange>
        </w:trPr>
        <w:tc>
          <w:tcPr>
            <w:tcW w:w="3356" w:type="dxa"/>
            <w:tcBorders>
              <w:top w:val="nil"/>
              <w:left w:val="nil"/>
              <w:bottom w:val="nil"/>
              <w:right w:val="nil"/>
            </w:tcBorders>
            <w:vAlign w:val="center"/>
            <w:tcPrChange w:id="910" w:author="Mohd Rizaira Bin Abd Latib" w:date="2022-05-18T14:56:00Z">
              <w:tcPr>
                <w:tcW w:w="3356" w:type="dxa"/>
                <w:tcBorders>
                  <w:top w:val="nil"/>
                  <w:left w:val="nil"/>
                  <w:bottom w:val="nil"/>
                  <w:right w:val="nil"/>
                </w:tcBorders>
                <w:vAlign w:val="center"/>
              </w:tcPr>
            </w:tcPrChange>
          </w:tcPr>
          <w:p w14:paraId="25A600D5" w14:textId="7150D7D6" w:rsidR="00DD72F2" w:rsidRDefault="00963B7D" w:rsidP="006733AB">
            <w:pPr>
              <w:spacing w:line="276" w:lineRule="auto"/>
              <w:ind w:left="-108"/>
              <w:rPr>
                <w:rFonts w:ascii="Seravek Light" w:hAnsi="Seravek Light"/>
              </w:rPr>
            </w:pPr>
            <w:ins w:id="911" w:author="Mohd Rizaira Bin Abd Latib" w:date="2022-05-18T14:51:00Z">
              <w:r>
                <w:rPr>
                  <w:rFonts w:ascii="Seravek Light" w:hAnsi="Seravek Light"/>
                </w:rPr>
                <w:t xml:space="preserve">Alamat </w:t>
              </w:r>
              <w:r w:rsidRPr="00963B7D">
                <w:rPr>
                  <w:rFonts w:ascii="Seravek Light" w:hAnsi="Seravek Light"/>
                  <w:i/>
                  <w:iCs/>
                  <w:sz w:val="20"/>
                  <w:szCs w:val="20"/>
                  <w:rPrChange w:id="912" w:author="Mohd Rizaira Bin Abd Latib" w:date="2022-05-18T14:51:00Z">
                    <w:rPr>
                      <w:rFonts w:ascii="Seravek Light" w:hAnsi="Seravek Light"/>
                    </w:rPr>
                  </w:rPrChange>
                </w:rPr>
                <w:t>(</w:t>
              </w:r>
            </w:ins>
            <w:r w:rsidR="00DD72F2" w:rsidRPr="00963B7D">
              <w:rPr>
                <w:rFonts w:ascii="Seravek Light" w:hAnsi="Seravek Light"/>
                <w:i/>
                <w:iCs/>
                <w:sz w:val="20"/>
                <w:szCs w:val="20"/>
                <w:rPrChange w:id="913" w:author="Mohd Rizaira Bin Abd Latib" w:date="2022-05-18T14:51:00Z">
                  <w:rPr>
                    <w:rFonts w:ascii="Seravek Light" w:hAnsi="Seravek Light"/>
                  </w:rPr>
                </w:rPrChange>
              </w:rPr>
              <w:t>Address</w:t>
            </w:r>
            <w:ins w:id="914" w:author="Mohd Rizaira Bin Abd Latib" w:date="2022-05-18T14:51:00Z">
              <w:r w:rsidRPr="00963B7D">
                <w:rPr>
                  <w:rFonts w:ascii="Seravek Light" w:hAnsi="Seravek Light"/>
                  <w:i/>
                  <w:iCs/>
                  <w:sz w:val="20"/>
                  <w:szCs w:val="20"/>
                  <w:rPrChange w:id="915" w:author="Mohd Rizaira Bin Abd Latib" w:date="2022-05-18T14:51:00Z">
                    <w:rPr>
                      <w:rFonts w:ascii="Seravek Light" w:hAnsi="Seravek Light"/>
                    </w:rPr>
                  </w:rPrChange>
                </w:rPr>
                <w:t>)</w:t>
              </w:r>
            </w:ins>
          </w:p>
        </w:tc>
        <w:tc>
          <w:tcPr>
            <w:tcW w:w="325" w:type="dxa"/>
            <w:tcBorders>
              <w:top w:val="nil"/>
              <w:left w:val="nil"/>
              <w:bottom w:val="nil"/>
              <w:right w:val="nil"/>
            </w:tcBorders>
            <w:vAlign w:val="center"/>
            <w:tcPrChange w:id="916" w:author="Mohd Rizaira Bin Abd Latib" w:date="2022-05-18T14:56:00Z">
              <w:tcPr>
                <w:tcW w:w="325" w:type="dxa"/>
                <w:tcBorders>
                  <w:top w:val="nil"/>
                  <w:left w:val="nil"/>
                  <w:bottom w:val="nil"/>
                  <w:right w:val="nil"/>
                </w:tcBorders>
                <w:vAlign w:val="center"/>
              </w:tcPr>
            </w:tcPrChange>
          </w:tcPr>
          <w:p w14:paraId="6C7AB09C" w14:textId="77777777" w:rsidR="00DD72F2" w:rsidRDefault="00DD72F2" w:rsidP="006733AB">
            <w:pPr>
              <w:spacing w:line="276" w:lineRule="auto"/>
              <w:rPr>
                <w:rFonts w:ascii="Seravek Light" w:hAnsi="Seravek Light"/>
              </w:rPr>
            </w:pPr>
          </w:p>
        </w:tc>
        <w:tc>
          <w:tcPr>
            <w:tcW w:w="6389" w:type="dxa"/>
            <w:tcBorders>
              <w:top w:val="single" w:sz="4" w:space="0" w:color="auto"/>
              <w:left w:val="nil"/>
              <w:right w:val="nil"/>
            </w:tcBorders>
            <w:vAlign w:val="center"/>
            <w:tcPrChange w:id="917" w:author="Mohd Rizaira Bin Abd Latib" w:date="2022-05-18T14:56:00Z">
              <w:tcPr>
                <w:tcW w:w="6389" w:type="dxa"/>
                <w:tcBorders>
                  <w:top w:val="nil"/>
                  <w:left w:val="nil"/>
                  <w:right w:val="nil"/>
                </w:tcBorders>
                <w:vAlign w:val="center"/>
              </w:tcPr>
            </w:tcPrChange>
          </w:tcPr>
          <w:p w14:paraId="39D64A95" w14:textId="77777777" w:rsidR="00DD72F2" w:rsidRDefault="00DD72F2" w:rsidP="006733AB">
            <w:pPr>
              <w:spacing w:line="276" w:lineRule="auto"/>
              <w:rPr>
                <w:rFonts w:ascii="Seravek Light" w:hAnsi="Seravek Light"/>
              </w:rPr>
            </w:pPr>
          </w:p>
        </w:tc>
      </w:tr>
      <w:tr w:rsidR="00DD72F2" w14:paraId="7138453B" w14:textId="77777777" w:rsidTr="00646523">
        <w:tblPrEx>
          <w:tblW w:w="0" w:type="auto"/>
          <w:tblPrExChange w:id="918" w:author="Mohd Rizaira Bin Abd Latib" w:date="2022-05-18T14:56:00Z">
            <w:tblPrEx>
              <w:tblW w:w="0" w:type="auto"/>
            </w:tblPrEx>
          </w:tblPrExChange>
        </w:tblPrEx>
        <w:trPr>
          <w:trHeight w:val="567"/>
          <w:trPrChange w:id="919" w:author="Mohd Rizaira Bin Abd Latib" w:date="2022-05-18T14:56:00Z">
            <w:trPr>
              <w:trHeight w:val="404"/>
            </w:trPr>
          </w:trPrChange>
        </w:trPr>
        <w:tc>
          <w:tcPr>
            <w:tcW w:w="3356" w:type="dxa"/>
            <w:tcBorders>
              <w:top w:val="nil"/>
              <w:left w:val="nil"/>
              <w:bottom w:val="nil"/>
              <w:right w:val="nil"/>
            </w:tcBorders>
            <w:vAlign w:val="center"/>
            <w:tcPrChange w:id="920" w:author="Mohd Rizaira Bin Abd Latib" w:date="2022-05-18T14:56:00Z">
              <w:tcPr>
                <w:tcW w:w="3356" w:type="dxa"/>
                <w:tcBorders>
                  <w:top w:val="nil"/>
                  <w:left w:val="nil"/>
                  <w:bottom w:val="nil"/>
                  <w:right w:val="nil"/>
                </w:tcBorders>
                <w:vAlign w:val="center"/>
              </w:tcPr>
            </w:tcPrChange>
          </w:tcPr>
          <w:p w14:paraId="080253B4" w14:textId="77777777" w:rsidR="00DD72F2" w:rsidRDefault="00DD72F2" w:rsidP="006733AB">
            <w:pPr>
              <w:spacing w:line="276" w:lineRule="auto"/>
              <w:ind w:left="-108"/>
              <w:rPr>
                <w:rFonts w:ascii="Seravek Light" w:hAnsi="Seravek Light"/>
              </w:rPr>
            </w:pPr>
          </w:p>
        </w:tc>
        <w:tc>
          <w:tcPr>
            <w:tcW w:w="325" w:type="dxa"/>
            <w:tcBorders>
              <w:top w:val="nil"/>
              <w:left w:val="nil"/>
              <w:bottom w:val="nil"/>
              <w:right w:val="nil"/>
            </w:tcBorders>
            <w:vAlign w:val="center"/>
            <w:tcPrChange w:id="921" w:author="Mohd Rizaira Bin Abd Latib" w:date="2022-05-18T14:56:00Z">
              <w:tcPr>
                <w:tcW w:w="325" w:type="dxa"/>
                <w:tcBorders>
                  <w:top w:val="nil"/>
                  <w:left w:val="nil"/>
                  <w:bottom w:val="nil"/>
                  <w:right w:val="nil"/>
                </w:tcBorders>
                <w:vAlign w:val="center"/>
              </w:tcPr>
            </w:tcPrChange>
          </w:tcPr>
          <w:p w14:paraId="5C51C82D" w14:textId="77777777" w:rsidR="00DD72F2" w:rsidRDefault="00DD72F2" w:rsidP="006733AB">
            <w:pPr>
              <w:spacing w:line="276" w:lineRule="auto"/>
              <w:rPr>
                <w:rFonts w:ascii="Seravek Light" w:hAnsi="Seravek Light"/>
              </w:rPr>
            </w:pPr>
          </w:p>
        </w:tc>
        <w:tc>
          <w:tcPr>
            <w:tcW w:w="6389" w:type="dxa"/>
            <w:tcBorders>
              <w:left w:val="nil"/>
              <w:right w:val="nil"/>
            </w:tcBorders>
            <w:vAlign w:val="center"/>
            <w:tcPrChange w:id="922" w:author="Mohd Rizaira Bin Abd Latib" w:date="2022-05-18T14:56:00Z">
              <w:tcPr>
                <w:tcW w:w="6389" w:type="dxa"/>
                <w:tcBorders>
                  <w:left w:val="nil"/>
                  <w:right w:val="nil"/>
                </w:tcBorders>
                <w:vAlign w:val="center"/>
              </w:tcPr>
            </w:tcPrChange>
          </w:tcPr>
          <w:p w14:paraId="4879517F" w14:textId="77777777" w:rsidR="00DD72F2" w:rsidRDefault="00DD72F2" w:rsidP="006733AB">
            <w:pPr>
              <w:spacing w:line="276" w:lineRule="auto"/>
              <w:rPr>
                <w:rFonts w:ascii="Seravek Light" w:hAnsi="Seravek Light"/>
              </w:rPr>
            </w:pPr>
          </w:p>
        </w:tc>
      </w:tr>
      <w:tr w:rsidR="00DD72F2" w14:paraId="0291AF3E" w14:textId="77777777" w:rsidTr="00646523">
        <w:tblPrEx>
          <w:tblW w:w="0" w:type="auto"/>
          <w:tblPrExChange w:id="923" w:author="Mohd Rizaira Bin Abd Latib" w:date="2022-05-18T14:56:00Z">
            <w:tblPrEx>
              <w:tblW w:w="0" w:type="auto"/>
            </w:tblPrEx>
          </w:tblPrExChange>
        </w:tblPrEx>
        <w:trPr>
          <w:trHeight w:val="567"/>
          <w:trPrChange w:id="924" w:author="Mohd Rizaira Bin Abd Latib" w:date="2022-05-18T14:56:00Z">
            <w:trPr>
              <w:trHeight w:val="404"/>
            </w:trPr>
          </w:trPrChange>
        </w:trPr>
        <w:tc>
          <w:tcPr>
            <w:tcW w:w="3356" w:type="dxa"/>
            <w:tcBorders>
              <w:top w:val="nil"/>
              <w:left w:val="nil"/>
              <w:bottom w:val="nil"/>
              <w:right w:val="nil"/>
            </w:tcBorders>
            <w:vAlign w:val="center"/>
            <w:tcPrChange w:id="925" w:author="Mohd Rizaira Bin Abd Latib" w:date="2022-05-18T14:56:00Z">
              <w:tcPr>
                <w:tcW w:w="3356" w:type="dxa"/>
                <w:tcBorders>
                  <w:top w:val="nil"/>
                  <w:left w:val="nil"/>
                  <w:bottom w:val="nil"/>
                  <w:right w:val="nil"/>
                </w:tcBorders>
                <w:vAlign w:val="center"/>
              </w:tcPr>
            </w:tcPrChange>
          </w:tcPr>
          <w:p w14:paraId="0CAFF4BA" w14:textId="77777777" w:rsidR="00DD72F2" w:rsidRDefault="00DD72F2" w:rsidP="006733AB">
            <w:pPr>
              <w:spacing w:line="276" w:lineRule="auto"/>
              <w:ind w:left="-108"/>
              <w:rPr>
                <w:rFonts w:ascii="Seravek Light" w:hAnsi="Seravek Light"/>
              </w:rPr>
            </w:pPr>
          </w:p>
        </w:tc>
        <w:tc>
          <w:tcPr>
            <w:tcW w:w="325" w:type="dxa"/>
            <w:tcBorders>
              <w:top w:val="nil"/>
              <w:left w:val="nil"/>
              <w:bottom w:val="nil"/>
              <w:right w:val="nil"/>
            </w:tcBorders>
            <w:vAlign w:val="center"/>
            <w:tcPrChange w:id="926" w:author="Mohd Rizaira Bin Abd Latib" w:date="2022-05-18T14:56:00Z">
              <w:tcPr>
                <w:tcW w:w="325" w:type="dxa"/>
                <w:tcBorders>
                  <w:top w:val="nil"/>
                  <w:left w:val="nil"/>
                  <w:bottom w:val="nil"/>
                  <w:right w:val="nil"/>
                </w:tcBorders>
                <w:vAlign w:val="center"/>
              </w:tcPr>
            </w:tcPrChange>
          </w:tcPr>
          <w:p w14:paraId="554C3DF0" w14:textId="77777777" w:rsidR="00DD72F2" w:rsidRDefault="00DD72F2" w:rsidP="006733AB">
            <w:pPr>
              <w:spacing w:line="276" w:lineRule="auto"/>
              <w:rPr>
                <w:rFonts w:ascii="Seravek Light" w:hAnsi="Seravek Light"/>
              </w:rPr>
            </w:pPr>
          </w:p>
        </w:tc>
        <w:tc>
          <w:tcPr>
            <w:tcW w:w="6389" w:type="dxa"/>
            <w:tcBorders>
              <w:left w:val="nil"/>
              <w:right w:val="nil"/>
            </w:tcBorders>
            <w:vAlign w:val="center"/>
            <w:tcPrChange w:id="927" w:author="Mohd Rizaira Bin Abd Latib" w:date="2022-05-18T14:56:00Z">
              <w:tcPr>
                <w:tcW w:w="6389" w:type="dxa"/>
                <w:tcBorders>
                  <w:left w:val="nil"/>
                  <w:right w:val="nil"/>
                </w:tcBorders>
                <w:vAlign w:val="center"/>
              </w:tcPr>
            </w:tcPrChange>
          </w:tcPr>
          <w:p w14:paraId="68F10D22" w14:textId="77777777" w:rsidR="00DD72F2" w:rsidRDefault="00DD72F2" w:rsidP="006733AB">
            <w:pPr>
              <w:spacing w:line="276" w:lineRule="auto"/>
              <w:rPr>
                <w:rFonts w:ascii="Seravek Light" w:hAnsi="Seravek Light"/>
              </w:rPr>
            </w:pPr>
          </w:p>
        </w:tc>
      </w:tr>
      <w:tr w:rsidR="00DD72F2" w14:paraId="2FB076EB" w14:textId="77777777" w:rsidTr="00646523">
        <w:tblPrEx>
          <w:tblW w:w="0" w:type="auto"/>
          <w:tblPrExChange w:id="928" w:author="Mohd Rizaira Bin Abd Latib" w:date="2022-05-18T14:56:00Z">
            <w:tblPrEx>
              <w:tblW w:w="0" w:type="auto"/>
            </w:tblPrEx>
          </w:tblPrExChange>
        </w:tblPrEx>
        <w:trPr>
          <w:trHeight w:val="567"/>
          <w:trPrChange w:id="929" w:author="Mohd Rizaira Bin Abd Latib" w:date="2022-05-18T14:56:00Z">
            <w:trPr>
              <w:trHeight w:val="404"/>
            </w:trPr>
          </w:trPrChange>
        </w:trPr>
        <w:tc>
          <w:tcPr>
            <w:tcW w:w="3356" w:type="dxa"/>
            <w:tcBorders>
              <w:top w:val="nil"/>
              <w:left w:val="nil"/>
              <w:bottom w:val="nil"/>
              <w:right w:val="nil"/>
            </w:tcBorders>
            <w:vAlign w:val="center"/>
            <w:tcPrChange w:id="930" w:author="Mohd Rizaira Bin Abd Latib" w:date="2022-05-18T14:56:00Z">
              <w:tcPr>
                <w:tcW w:w="3356" w:type="dxa"/>
                <w:tcBorders>
                  <w:top w:val="nil"/>
                  <w:left w:val="nil"/>
                  <w:bottom w:val="nil"/>
                  <w:right w:val="nil"/>
                </w:tcBorders>
                <w:vAlign w:val="center"/>
              </w:tcPr>
            </w:tcPrChange>
          </w:tcPr>
          <w:p w14:paraId="1C7F206B" w14:textId="77777777" w:rsidR="00DD72F2" w:rsidRDefault="00DD72F2" w:rsidP="006733AB">
            <w:pPr>
              <w:spacing w:line="276" w:lineRule="auto"/>
              <w:ind w:left="-108"/>
              <w:rPr>
                <w:rFonts w:ascii="Seravek Light" w:hAnsi="Seravek Light"/>
              </w:rPr>
            </w:pPr>
          </w:p>
        </w:tc>
        <w:tc>
          <w:tcPr>
            <w:tcW w:w="325" w:type="dxa"/>
            <w:tcBorders>
              <w:top w:val="nil"/>
              <w:left w:val="nil"/>
              <w:bottom w:val="nil"/>
              <w:right w:val="nil"/>
            </w:tcBorders>
            <w:vAlign w:val="center"/>
            <w:tcPrChange w:id="931" w:author="Mohd Rizaira Bin Abd Latib" w:date="2022-05-18T14:56:00Z">
              <w:tcPr>
                <w:tcW w:w="325" w:type="dxa"/>
                <w:tcBorders>
                  <w:top w:val="nil"/>
                  <w:left w:val="nil"/>
                  <w:bottom w:val="nil"/>
                  <w:right w:val="nil"/>
                </w:tcBorders>
                <w:vAlign w:val="center"/>
              </w:tcPr>
            </w:tcPrChange>
          </w:tcPr>
          <w:p w14:paraId="540B67E3" w14:textId="77777777" w:rsidR="00DD72F2" w:rsidRDefault="00DD72F2" w:rsidP="006733AB">
            <w:pPr>
              <w:spacing w:line="276" w:lineRule="auto"/>
              <w:rPr>
                <w:rFonts w:ascii="Seravek Light" w:hAnsi="Seravek Light"/>
              </w:rPr>
            </w:pPr>
          </w:p>
        </w:tc>
        <w:tc>
          <w:tcPr>
            <w:tcW w:w="6389" w:type="dxa"/>
            <w:tcBorders>
              <w:left w:val="nil"/>
              <w:right w:val="nil"/>
            </w:tcBorders>
            <w:vAlign w:val="center"/>
            <w:tcPrChange w:id="932" w:author="Mohd Rizaira Bin Abd Latib" w:date="2022-05-18T14:56:00Z">
              <w:tcPr>
                <w:tcW w:w="6389" w:type="dxa"/>
                <w:tcBorders>
                  <w:left w:val="nil"/>
                  <w:right w:val="nil"/>
                </w:tcBorders>
                <w:vAlign w:val="center"/>
              </w:tcPr>
            </w:tcPrChange>
          </w:tcPr>
          <w:p w14:paraId="549D4016" w14:textId="77777777" w:rsidR="00DD72F2" w:rsidRDefault="00DD72F2" w:rsidP="006733AB">
            <w:pPr>
              <w:spacing w:line="276" w:lineRule="auto"/>
              <w:rPr>
                <w:rFonts w:ascii="Seravek Light" w:hAnsi="Seravek Light"/>
              </w:rPr>
            </w:pPr>
          </w:p>
        </w:tc>
      </w:tr>
    </w:tbl>
    <w:p w14:paraId="561D152E" w14:textId="77777777" w:rsidR="00CF3886" w:rsidRPr="00764178" w:rsidRDefault="00CF3886" w:rsidP="00020C70">
      <w:pPr>
        <w:spacing w:after="0" w:line="276" w:lineRule="auto"/>
        <w:jc w:val="both"/>
        <w:rPr>
          <w:rFonts w:ascii="Seravek Light" w:hAnsi="Seravek Light"/>
          <w:i/>
          <w:iCs/>
        </w:rPr>
      </w:pPr>
    </w:p>
    <w:sectPr w:rsidR="00CF3886" w:rsidRPr="00764178" w:rsidSect="005B305E">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4EF7" w14:textId="77777777" w:rsidR="00C104D5" w:rsidRDefault="00C104D5" w:rsidP="005B305E">
      <w:pPr>
        <w:spacing w:after="0" w:line="240" w:lineRule="auto"/>
      </w:pPr>
      <w:r>
        <w:separator/>
      </w:r>
    </w:p>
  </w:endnote>
  <w:endnote w:type="continuationSeparator" w:id="0">
    <w:p w14:paraId="61E3A8A3" w14:textId="77777777" w:rsidR="00C104D5" w:rsidRDefault="00C104D5" w:rsidP="005B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ravek Light">
    <w:altName w:val="Calibri"/>
    <w:panose1 w:val="020B0503040000020004"/>
    <w:charset w:val="00"/>
    <w:family w:val="swiss"/>
    <w:notTrueType/>
    <w:pitch w:val="variable"/>
    <w:sig w:usb0="A00002EF" w:usb1="5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ravek Light" w:hAnsi="Seravek Light"/>
        <w:sz w:val="20"/>
        <w:szCs w:val="20"/>
      </w:rPr>
      <w:id w:val="1655411023"/>
      <w:docPartObj>
        <w:docPartGallery w:val="Page Numbers (Bottom of Page)"/>
        <w:docPartUnique/>
      </w:docPartObj>
    </w:sdtPr>
    <w:sdtEndPr/>
    <w:sdtContent>
      <w:sdt>
        <w:sdtPr>
          <w:rPr>
            <w:rFonts w:ascii="Seravek Light" w:hAnsi="Seravek Light"/>
            <w:sz w:val="20"/>
            <w:szCs w:val="20"/>
          </w:rPr>
          <w:id w:val="-1769616900"/>
          <w:docPartObj>
            <w:docPartGallery w:val="Page Numbers (Top of Page)"/>
            <w:docPartUnique/>
          </w:docPartObj>
        </w:sdtPr>
        <w:sdtEndPr/>
        <w:sdtContent>
          <w:p w14:paraId="185858B7" w14:textId="2E55EC45" w:rsidR="00300792" w:rsidRPr="00300792" w:rsidRDefault="00300792">
            <w:pPr>
              <w:pStyle w:val="Footer"/>
              <w:jc w:val="right"/>
              <w:rPr>
                <w:rFonts w:ascii="Seravek Light" w:hAnsi="Seravek Light"/>
                <w:sz w:val="20"/>
                <w:szCs w:val="20"/>
              </w:rPr>
            </w:pPr>
            <w:r w:rsidRPr="00300792">
              <w:rPr>
                <w:rFonts w:ascii="Seravek Light" w:hAnsi="Seravek Light"/>
                <w:sz w:val="20"/>
                <w:szCs w:val="20"/>
              </w:rPr>
              <w:t xml:space="preserve">Page </w:t>
            </w:r>
            <w:r w:rsidRPr="00300792">
              <w:rPr>
                <w:rFonts w:ascii="Seravek Light" w:hAnsi="Seravek Light"/>
                <w:b/>
                <w:bCs/>
                <w:sz w:val="20"/>
                <w:szCs w:val="20"/>
              </w:rPr>
              <w:fldChar w:fldCharType="begin"/>
            </w:r>
            <w:r w:rsidRPr="00300792">
              <w:rPr>
                <w:rFonts w:ascii="Seravek Light" w:hAnsi="Seravek Light"/>
                <w:b/>
                <w:bCs/>
                <w:sz w:val="20"/>
                <w:szCs w:val="20"/>
              </w:rPr>
              <w:instrText xml:space="preserve"> PAGE </w:instrText>
            </w:r>
            <w:r w:rsidRPr="00300792">
              <w:rPr>
                <w:rFonts w:ascii="Seravek Light" w:hAnsi="Seravek Light"/>
                <w:b/>
                <w:bCs/>
                <w:sz w:val="20"/>
                <w:szCs w:val="20"/>
              </w:rPr>
              <w:fldChar w:fldCharType="separate"/>
            </w:r>
            <w:r w:rsidRPr="00300792">
              <w:rPr>
                <w:rFonts w:ascii="Seravek Light" w:hAnsi="Seravek Light"/>
                <w:b/>
                <w:bCs/>
                <w:noProof/>
                <w:sz w:val="20"/>
                <w:szCs w:val="20"/>
              </w:rPr>
              <w:t>2</w:t>
            </w:r>
            <w:r w:rsidRPr="00300792">
              <w:rPr>
                <w:rFonts w:ascii="Seravek Light" w:hAnsi="Seravek Light"/>
                <w:b/>
                <w:bCs/>
                <w:sz w:val="20"/>
                <w:szCs w:val="20"/>
              </w:rPr>
              <w:fldChar w:fldCharType="end"/>
            </w:r>
            <w:r w:rsidRPr="00300792">
              <w:rPr>
                <w:rFonts w:ascii="Seravek Light" w:hAnsi="Seravek Light"/>
                <w:sz w:val="20"/>
                <w:szCs w:val="20"/>
              </w:rPr>
              <w:t xml:space="preserve"> of </w:t>
            </w:r>
            <w:r w:rsidRPr="00300792">
              <w:rPr>
                <w:rFonts w:ascii="Seravek Light" w:hAnsi="Seravek Light"/>
                <w:b/>
                <w:bCs/>
                <w:sz w:val="20"/>
                <w:szCs w:val="20"/>
              </w:rPr>
              <w:fldChar w:fldCharType="begin"/>
            </w:r>
            <w:r w:rsidRPr="00300792">
              <w:rPr>
                <w:rFonts w:ascii="Seravek Light" w:hAnsi="Seravek Light"/>
                <w:b/>
                <w:bCs/>
                <w:sz w:val="20"/>
                <w:szCs w:val="20"/>
              </w:rPr>
              <w:instrText xml:space="preserve"> NUMPAGES  </w:instrText>
            </w:r>
            <w:r w:rsidRPr="00300792">
              <w:rPr>
                <w:rFonts w:ascii="Seravek Light" w:hAnsi="Seravek Light"/>
                <w:b/>
                <w:bCs/>
                <w:sz w:val="20"/>
                <w:szCs w:val="20"/>
              </w:rPr>
              <w:fldChar w:fldCharType="separate"/>
            </w:r>
            <w:r w:rsidRPr="00300792">
              <w:rPr>
                <w:rFonts w:ascii="Seravek Light" w:hAnsi="Seravek Light"/>
                <w:b/>
                <w:bCs/>
                <w:noProof/>
                <w:sz w:val="20"/>
                <w:szCs w:val="20"/>
              </w:rPr>
              <w:t>2</w:t>
            </w:r>
            <w:r w:rsidRPr="00300792">
              <w:rPr>
                <w:rFonts w:ascii="Seravek Light" w:hAnsi="Seravek Light"/>
                <w:b/>
                <w:bCs/>
                <w:sz w:val="20"/>
                <w:szCs w:val="20"/>
              </w:rPr>
              <w:fldChar w:fldCharType="end"/>
            </w:r>
          </w:p>
        </w:sdtContent>
      </w:sdt>
    </w:sdtContent>
  </w:sdt>
  <w:p w14:paraId="3B2C45B1" w14:textId="77777777" w:rsidR="00300792" w:rsidRPr="00300792" w:rsidRDefault="00300792">
    <w:pPr>
      <w:pStyle w:val="Footer"/>
      <w:rPr>
        <w:rFonts w:ascii="Seravek Light" w:hAnsi="Seravek Light"/>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C9D21" w14:textId="77777777" w:rsidR="00C104D5" w:rsidRDefault="00C104D5" w:rsidP="005B305E">
      <w:pPr>
        <w:spacing w:after="0" w:line="240" w:lineRule="auto"/>
      </w:pPr>
      <w:r>
        <w:separator/>
      </w:r>
    </w:p>
  </w:footnote>
  <w:footnote w:type="continuationSeparator" w:id="0">
    <w:p w14:paraId="2E00FAF7" w14:textId="77777777" w:rsidR="00C104D5" w:rsidRDefault="00C104D5" w:rsidP="005B3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33" w:author="Mohd Rizaira Bin Abd Latib" w:date="2022-05-18T14:2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080"/>
      <w:gridCol w:w="1990"/>
      <w:tblGridChange w:id="934">
        <w:tblGrid>
          <w:gridCol w:w="8217"/>
          <w:gridCol w:w="1853"/>
        </w:tblGrid>
      </w:tblGridChange>
    </w:tblGrid>
    <w:tr w:rsidR="005B305E" w:rsidRPr="005B305E" w14:paraId="60F2B059" w14:textId="77777777" w:rsidTr="005F5760">
      <w:tc>
        <w:tcPr>
          <w:tcW w:w="8080" w:type="dxa"/>
          <w:tcPrChange w:id="935" w:author="Mohd Rizaira Bin Abd Latib" w:date="2022-05-18T14:26:00Z">
            <w:tcPr>
              <w:tcW w:w="8217" w:type="dxa"/>
            </w:tcPr>
          </w:tcPrChange>
        </w:tcPr>
        <w:p w14:paraId="5BB6658D" w14:textId="03916B21" w:rsidR="005F5760" w:rsidRDefault="005F5760" w:rsidP="005B305E">
          <w:pPr>
            <w:pStyle w:val="Header"/>
            <w:ind w:left="-108"/>
            <w:rPr>
              <w:ins w:id="936" w:author="Mohd Rizaira Bin Abd Latib" w:date="2022-05-18T14:25:00Z"/>
              <w:rFonts w:ascii="Seravek Light" w:hAnsi="Seravek Light"/>
              <w:b/>
              <w:bCs/>
              <w:sz w:val="24"/>
              <w:szCs w:val="24"/>
            </w:rPr>
          </w:pPr>
          <w:ins w:id="937" w:author="Mohd Rizaira Bin Abd Latib" w:date="2022-05-18T14:25:00Z">
            <w:r>
              <w:rPr>
                <w:rFonts w:ascii="Seravek Light" w:hAnsi="Seravek Light"/>
                <w:b/>
                <w:bCs/>
                <w:sz w:val="24"/>
                <w:szCs w:val="24"/>
              </w:rPr>
              <w:t>SURAT PENGAKUAN KEBENARAN MAKLUMAT DAN KESAHIHAN DOKUMEN YANG DIKEMUKAKAN OLEH PETENDER</w:t>
            </w:r>
          </w:ins>
        </w:p>
        <w:p w14:paraId="172F22BC" w14:textId="52404510" w:rsidR="005B305E" w:rsidRPr="005F5760" w:rsidDel="005F5760" w:rsidRDefault="005F5760" w:rsidP="005F5760">
          <w:pPr>
            <w:pStyle w:val="Header"/>
            <w:ind w:left="-108"/>
            <w:rPr>
              <w:del w:id="938" w:author="Mohd Rizaira Bin Abd Latib" w:date="2022-05-18T14:26:00Z"/>
              <w:rFonts w:ascii="Seravek Light" w:hAnsi="Seravek Light"/>
              <w:i/>
              <w:iCs/>
              <w:rPrChange w:id="939" w:author="Mohd Rizaira Bin Abd Latib" w:date="2022-05-18T14:26:00Z">
                <w:rPr>
                  <w:del w:id="940" w:author="Mohd Rizaira Bin Abd Latib" w:date="2022-05-18T14:26:00Z"/>
                  <w:rFonts w:ascii="Seravek Light" w:hAnsi="Seravek Light"/>
                  <w:b/>
                  <w:bCs/>
                  <w:sz w:val="24"/>
                  <w:szCs w:val="24"/>
                </w:rPr>
              </w:rPrChange>
            </w:rPr>
            <w:pPrChange w:id="941" w:author="Mohd Rizaira Bin Abd Latib" w:date="2022-05-18T14:26:00Z">
              <w:pPr>
                <w:pStyle w:val="Header"/>
                <w:ind w:left="-108"/>
              </w:pPr>
            </w:pPrChange>
          </w:pPr>
          <w:ins w:id="942" w:author="Mohd Rizaira Bin Abd Latib" w:date="2022-05-18T14:25:00Z">
            <w:r w:rsidRPr="005F5760">
              <w:rPr>
                <w:rFonts w:ascii="Seravek Light" w:hAnsi="Seravek Light"/>
                <w:i/>
                <w:iCs/>
                <w:rPrChange w:id="943" w:author="Mohd Rizaira Bin Abd Latib" w:date="2022-05-18T14:26:00Z">
                  <w:rPr>
                    <w:rFonts w:ascii="Seravek Light" w:hAnsi="Seravek Light"/>
                    <w:b/>
                    <w:bCs/>
                    <w:sz w:val="24"/>
                    <w:szCs w:val="24"/>
                  </w:rPr>
                </w:rPrChange>
              </w:rPr>
              <w:t>(</w:t>
            </w:r>
          </w:ins>
          <w:r w:rsidR="005B305E" w:rsidRPr="005F5760">
            <w:rPr>
              <w:rFonts w:ascii="Seravek Light" w:hAnsi="Seravek Light"/>
              <w:i/>
              <w:iCs/>
              <w:rPrChange w:id="944" w:author="Mohd Rizaira Bin Abd Latib" w:date="2022-05-18T14:26:00Z">
                <w:rPr>
                  <w:rFonts w:ascii="Seravek Light" w:hAnsi="Seravek Light"/>
                  <w:b/>
                  <w:bCs/>
                  <w:sz w:val="24"/>
                  <w:szCs w:val="24"/>
                </w:rPr>
              </w:rPrChange>
            </w:rPr>
            <w:t>LETTER OF CONFIRMATION OF INFORMATION AND VALIDITY OF DOCUMENTS SUBMITTED BY TENDERER</w:t>
          </w:r>
          <w:ins w:id="945" w:author="Mohd Rizaira Bin Abd Latib" w:date="2022-05-18T14:26:00Z">
            <w:r w:rsidRPr="005F5760">
              <w:rPr>
                <w:rFonts w:ascii="Seravek Light" w:hAnsi="Seravek Light"/>
                <w:i/>
                <w:iCs/>
                <w:rPrChange w:id="946" w:author="Mohd Rizaira Bin Abd Latib" w:date="2022-05-18T14:26:00Z">
                  <w:rPr>
                    <w:rFonts w:ascii="Seravek Light" w:hAnsi="Seravek Light"/>
                    <w:b/>
                    <w:bCs/>
                    <w:sz w:val="24"/>
                    <w:szCs w:val="24"/>
                  </w:rPr>
                </w:rPrChange>
              </w:rPr>
              <w:t>)</w:t>
            </w:r>
          </w:ins>
        </w:p>
        <w:p w14:paraId="7AAC720F" w14:textId="00BD4B19" w:rsidR="005B305E" w:rsidRPr="005B305E" w:rsidRDefault="00112BCE" w:rsidP="005F5760">
          <w:pPr>
            <w:pStyle w:val="Header"/>
            <w:ind w:left="-108"/>
            <w:rPr>
              <w:rFonts w:ascii="Seravek Light" w:hAnsi="Seravek Light"/>
              <w:i/>
              <w:iCs/>
            </w:rPr>
          </w:pPr>
          <w:ins w:id="947" w:author="Amir Ismail Bin Abdul Kadar" w:date="2022-05-17T15:08:00Z">
            <w:del w:id="948" w:author="Mohd Rizaira Bin Abd Latib" w:date="2022-05-18T14:26:00Z">
              <w:r w:rsidDel="005F5760">
                <w:rPr>
                  <w:rFonts w:ascii="Seravek Light" w:hAnsi="Seravek Light"/>
                  <w:i/>
                  <w:iCs/>
                  <w:sz w:val="20"/>
                  <w:szCs w:val="20"/>
                </w:rPr>
                <w:delText>(</w:delText>
              </w:r>
            </w:del>
          </w:ins>
          <w:del w:id="949" w:author="Mohd Rizaira Bin Abd Latib" w:date="2022-05-18T14:26:00Z">
            <w:r w:rsidR="005B305E" w:rsidRPr="005B305E" w:rsidDel="005F5760">
              <w:rPr>
                <w:rFonts w:ascii="Seravek Light" w:hAnsi="Seravek Light"/>
                <w:i/>
                <w:iCs/>
                <w:sz w:val="20"/>
                <w:szCs w:val="20"/>
              </w:rPr>
              <w:delText>SURAT PENGAKUAN KEBENARAN MAKLUMAT DAN KESAHIHAN DOKUMEN YANG DIKEMUKAN OLEH PENTENDER</w:delText>
            </w:r>
          </w:del>
          <w:ins w:id="950" w:author="Amir Ismail Bin Abdul Kadar" w:date="2022-05-17T15:08:00Z">
            <w:del w:id="951" w:author="Mohd Rizaira Bin Abd Latib" w:date="2022-05-18T14:26:00Z">
              <w:r w:rsidDel="005F5760">
                <w:rPr>
                  <w:rFonts w:ascii="Seravek Light" w:hAnsi="Seravek Light"/>
                  <w:i/>
                  <w:iCs/>
                  <w:sz w:val="20"/>
                  <w:szCs w:val="20"/>
                </w:rPr>
                <w:delText>)</w:delText>
              </w:r>
            </w:del>
          </w:ins>
        </w:p>
      </w:tc>
      <w:tc>
        <w:tcPr>
          <w:tcW w:w="1990" w:type="dxa"/>
          <w:tcPrChange w:id="952" w:author="Mohd Rizaira Bin Abd Latib" w:date="2022-05-18T14:26:00Z">
            <w:tcPr>
              <w:tcW w:w="1853" w:type="dxa"/>
            </w:tcPr>
          </w:tcPrChange>
        </w:tcPr>
        <w:p w14:paraId="44A09EA3" w14:textId="5706BE3A" w:rsidR="005B305E" w:rsidRPr="005B305E" w:rsidRDefault="00796CFC" w:rsidP="005B305E">
          <w:pPr>
            <w:pStyle w:val="Header"/>
            <w:ind w:right="-105"/>
            <w:jc w:val="right"/>
            <w:rPr>
              <w:rFonts w:ascii="Seravek Light" w:hAnsi="Seravek Light"/>
              <w:b/>
              <w:bCs/>
            </w:rPr>
          </w:pPr>
          <w:ins w:id="953" w:author="Amir Ismail Bin Abdul Kadar" w:date="2022-05-17T15:17:00Z">
            <w:r>
              <w:rPr>
                <w:rFonts w:ascii="Seravek Light" w:hAnsi="Seravek Light"/>
                <w:b/>
                <w:bCs/>
              </w:rPr>
              <w:t>BORANG/</w:t>
            </w:r>
          </w:ins>
          <w:r w:rsidR="005B305E" w:rsidRPr="005B305E">
            <w:rPr>
              <w:rFonts w:ascii="Seravek Light" w:hAnsi="Seravek Light"/>
              <w:b/>
              <w:bCs/>
            </w:rPr>
            <w:t>FORM A</w:t>
          </w:r>
        </w:p>
      </w:tc>
    </w:tr>
  </w:tbl>
  <w:p w14:paraId="44D3A798" w14:textId="7DD95AE3" w:rsidR="005B305E" w:rsidRDefault="005B305E" w:rsidP="005B305E">
    <w:pPr>
      <w:pStyle w:val="Header"/>
      <w:pBdr>
        <w:bottom w:val="single" w:sz="6" w:space="1" w:color="auto"/>
      </w:pBdr>
    </w:pPr>
  </w:p>
  <w:p w14:paraId="1DA27E70" w14:textId="77777777" w:rsidR="00214709" w:rsidRPr="005B305E" w:rsidRDefault="00214709" w:rsidP="005B3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97425"/>
    <w:multiLevelType w:val="hybridMultilevel"/>
    <w:tmpl w:val="A9C8EC16"/>
    <w:lvl w:ilvl="0" w:tplc="2FB49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51967"/>
    <w:multiLevelType w:val="hybridMultilevel"/>
    <w:tmpl w:val="5B343D04"/>
    <w:lvl w:ilvl="0" w:tplc="571642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561A78"/>
    <w:multiLevelType w:val="hybridMultilevel"/>
    <w:tmpl w:val="8A24F898"/>
    <w:lvl w:ilvl="0" w:tplc="A61E67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1571860">
    <w:abstractNumId w:val="1"/>
  </w:num>
  <w:num w:numId="2" w16cid:durableId="132140704">
    <w:abstractNumId w:val="0"/>
  </w:num>
  <w:num w:numId="3" w16cid:durableId="9424237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d Rizaira Bin Abd Latib">
    <w15:presenceInfo w15:providerId="AD" w15:userId="S::rizaira.latib@airselangor.com::22600422-73e0-41ba-9e36-3f2887af6d7c"/>
  </w15:person>
  <w15:person w15:author="Amir Ismail Bin Abdul Kadar">
    <w15:presenceInfo w15:providerId="AD" w15:userId="S::amirismail.kadar@airselangor.com::1e99122a-3d02-418d-b1ee-9cc342043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0tDC1sDQyMzC2MDdS0lEKTi0uzszPAykwqgUAbS28AywAAAA="/>
  </w:docVars>
  <w:rsids>
    <w:rsidRoot w:val="005B305E"/>
    <w:rsid w:val="00020C70"/>
    <w:rsid w:val="00041D06"/>
    <w:rsid w:val="00041E6D"/>
    <w:rsid w:val="000D3FE1"/>
    <w:rsid w:val="00112BCE"/>
    <w:rsid w:val="00156777"/>
    <w:rsid w:val="001E7BCA"/>
    <w:rsid w:val="00210112"/>
    <w:rsid w:val="00214709"/>
    <w:rsid w:val="00300792"/>
    <w:rsid w:val="00357FDD"/>
    <w:rsid w:val="003C10F0"/>
    <w:rsid w:val="003C1381"/>
    <w:rsid w:val="0048325B"/>
    <w:rsid w:val="00526192"/>
    <w:rsid w:val="00557DCF"/>
    <w:rsid w:val="005B305E"/>
    <w:rsid w:val="005F5760"/>
    <w:rsid w:val="00610C5D"/>
    <w:rsid w:val="00646523"/>
    <w:rsid w:val="00703058"/>
    <w:rsid w:val="00731150"/>
    <w:rsid w:val="00751574"/>
    <w:rsid w:val="00764178"/>
    <w:rsid w:val="00793287"/>
    <w:rsid w:val="00796CFC"/>
    <w:rsid w:val="0086774A"/>
    <w:rsid w:val="008969B6"/>
    <w:rsid w:val="008C09EA"/>
    <w:rsid w:val="00963B7D"/>
    <w:rsid w:val="009A23F6"/>
    <w:rsid w:val="009E14FD"/>
    <w:rsid w:val="00AC4972"/>
    <w:rsid w:val="00AD6E50"/>
    <w:rsid w:val="00AE3026"/>
    <w:rsid w:val="00B1179F"/>
    <w:rsid w:val="00B672AB"/>
    <w:rsid w:val="00BB2E1A"/>
    <w:rsid w:val="00C04929"/>
    <w:rsid w:val="00C104D5"/>
    <w:rsid w:val="00C679A7"/>
    <w:rsid w:val="00CB4378"/>
    <w:rsid w:val="00CF3886"/>
    <w:rsid w:val="00CF70F8"/>
    <w:rsid w:val="00DC7E26"/>
    <w:rsid w:val="00DD0FFB"/>
    <w:rsid w:val="00DD72F2"/>
    <w:rsid w:val="00E05518"/>
    <w:rsid w:val="00E251BA"/>
    <w:rsid w:val="00E60101"/>
    <w:rsid w:val="00ED2402"/>
    <w:rsid w:val="00F02308"/>
    <w:rsid w:val="00FD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A4D7"/>
  <w15:chartTrackingRefBased/>
  <w15:docId w15:val="{6CB64E6A-8EBE-4CCB-A7B7-6F5DCDDA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05E"/>
  </w:style>
  <w:style w:type="paragraph" w:styleId="Footer">
    <w:name w:val="footer"/>
    <w:basedOn w:val="Normal"/>
    <w:link w:val="FooterChar"/>
    <w:uiPriority w:val="99"/>
    <w:unhideWhenUsed/>
    <w:rsid w:val="005B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05E"/>
  </w:style>
  <w:style w:type="table" w:styleId="TableGrid">
    <w:name w:val="Table Grid"/>
    <w:basedOn w:val="TableNormal"/>
    <w:uiPriority w:val="39"/>
    <w:rsid w:val="005B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709"/>
    <w:pPr>
      <w:ind w:left="720"/>
      <w:contextualSpacing/>
    </w:pPr>
  </w:style>
  <w:style w:type="paragraph" w:styleId="Revision">
    <w:name w:val="Revision"/>
    <w:hidden/>
    <w:uiPriority w:val="99"/>
    <w:semiHidden/>
    <w:rsid w:val="00112B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B703-A280-4220-A3A5-66EC55AC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Rizaira Bin Abd Latib</dc:creator>
  <cp:keywords/>
  <dc:description/>
  <cp:lastModifiedBy>Mohd Rizaira Bin Abd Latib</cp:lastModifiedBy>
  <cp:revision>32</cp:revision>
  <cp:lastPrinted>2022-05-05T05:35:00Z</cp:lastPrinted>
  <dcterms:created xsi:type="dcterms:W3CDTF">2022-05-17T07:07:00Z</dcterms:created>
  <dcterms:modified xsi:type="dcterms:W3CDTF">2022-05-18T06:57:00Z</dcterms:modified>
</cp:coreProperties>
</file>