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283"/>
        <w:gridCol w:w="1960"/>
        <w:gridCol w:w="303"/>
        <w:gridCol w:w="1111"/>
        <w:gridCol w:w="37"/>
        <w:gridCol w:w="660"/>
        <w:gridCol w:w="620"/>
        <w:gridCol w:w="89"/>
        <w:gridCol w:w="182"/>
        <w:gridCol w:w="1534"/>
      </w:tblGrid>
      <w:tr w:rsidR="00637D2D" w:rsidRPr="00D609EA" w14:paraId="4B7EBC8A" w14:textId="77777777" w:rsidTr="00A70BB1">
        <w:trPr>
          <w:trHeight w:val="51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1EA0F" w14:textId="32F837AA" w:rsidR="00F25199" w:rsidRPr="002C0B5E" w:rsidRDefault="00F25199" w:rsidP="002C0B5E">
            <w:pPr>
              <w:pStyle w:val="ListParagraph"/>
              <w:numPr>
                <w:ilvl w:val="0"/>
                <w:numId w:val="3"/>
              </w:numPr>
              <w:rPr>
                <w:rFonts w:ascii="Seravek Light" w:hAnsi="Seravek Light"/>
                <w:sz w:val="20"/>
                <w:szCs w:val="20"/>
              </w:rPr>
            </w:pPr>
            <w:r w:rsidRPr="002C0B5E">
              <w:rPr>
                <w:rFonts w:ascii="Seravek Light" w:hAnsi="Seravek Light"/>
                <w:sz w:val="20"/>
                <w:szCs w:val="20"/>
              </w:rPr>
              <w:t>Contractor’s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D2062" w14:textId="28C04CDC" w:rsidR="00D609EA" w:rsidRPr="00D609EA" w:rsidRDefault="007A7064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6496" w:type="dxa"/>
            <w:gridSpan w:val="9"/>
            <w:tcBorders>
              <w:top w:val="nil"/>
              <w:left w:val="nil"/>
              <w:right w:val="nil"/>
            </w:tcBorders>
            <w:vAlign w:val="bottom"/>
          </w:tcPr>
          <w:p w14:paraId="58302EC2" w14:textId="30960D17" w:rsidR="00D609EA" w:rsidRPr="00D609EA" w:rsidRDefault="00D609EA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637D2D" w:rsidRPr="00D609EA" w14:paraId="508BDCF9" w14:textId="77777777" w:rsidTr="00A70BB1">
        <w:trPr>
          <w:trHeight w:val="51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3E1D5" w14:textId="5C996DD4" w:rsidR="00D609EA" w:rsidRPr="002C0B5E" w:rsidRDefault="00AB6DC4" w:rsidP="002C0B5E">
            <w:pPr>
              <w:pStyle w:val="ListParagraph"/>
              <w:numPr>
                <w:ilvl w:val="0"/>
                <w:numId w:val="3"/>
              </w:numPr>
              <w:rPr>
                <w:rFonts w:ascii="Seravek Light" w:hAnsi="Seravek Light"/>
                <w:sz w:val="20"/>
                <w:szCs w:val="20"/>
              </w:rPr>
            </w:pPr>
            <w:r w:rsidRPr="002C0B5E">
              <w:rPr>
                <w:rFonts w:ascii="Seravek Light" w:hAnsi="Seravek Light"/>
                <w:sz w:val="20"/>
                <w:szCs w:val="20"/>
              </w:rPr>
              <w:t>Address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B9135" w14:textId="12EE7FBB" w:rsidR="00D609EA" w:rsidRPr="00D609EA" w:rsidRDefault="00AB6DC4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6496" w:type="dxa"/>
            <w:gridSpan w:val="9"/>
            <w:tcBorders>
              <w:left w:val="nil"/>
              <w:right w:val="nil"/>
            </w:tcBorders>
            <w:vAlign w:val="bottom"/>
          </w:tcPr>
          <w:p w14:paraId="558E5626" w14:textId="77777777" w:rsidR="00D609EA" w:rsidRPr="00D609EA" w:rsidRDefault="00D609EA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637D2D" w:rsidRPr="00D609EA" w14:paraId="4DCE5E9B" w14:textId="77777777" w:rsidTr="00A70BB1">
        <w:trPr>
          <w:trHeight w:val="51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92F40" w14:textId="77777777" w:rsidR="00D609EA" w:rsidRPr="00D609EA" w:rsidRDefault="00D609EA" w:rsidP="00637D2D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66838" w14:textId="77777777" w:rsidR="00D609EA" w:rsidRPr="00D609EA" w:rsidRDefault="00D609EA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6496" w:type="dxa"/>
            <w:gridSpan w:val="9"/>
            <w:tcBorders>
              <w:left w:val="nil"/>
              <w:right w:val="nil"/>
            </w:tcBorders>
            <w:vAlign w:val="bottom"/>
          </w:tcPr>
          <w:p w14:paraId="6058E823" w14:textId="77777777" w:rsidR="00D609EA" w:rsidRPr="00D609EA" w:rsidRDefault="00D609EA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637D2D" w:rsidRPr="00D609EA" w14:paraId="2B147080" w14:textId="77777777" w:rsidTr="00A70BB1">
        <w:trPr>
          <w:trHeight w:val="51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3CA0" w14:textId="77777777" w:rsidR="00D609EA" w:rsidRPr="00D609EA" w:rsidRDefault="00D609EA" w:rsidP="00637D2D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27135" w14:textId="77777777" w:rsidR="00D609EA" w:rsidRPr="00D609EA" w:rsidRDefault="00D609EA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6496" w:type="dxa"/>
            <w:gridSpan w:val="9"/>
            <w:tcBorders>
              <w:left w:val="nil"/>
              <w:right w:val="nil"/>
            </w:tcBorders>
            <w:vAlign w:val="bottom"/>
          </w:tcPr>
          <w:p w14:paraId="7DEDE919" w14:textId="77777777" w:rsidR="00D609EA" w:rsidRPr="00D609EA" w:rsidRDefault="00D609EA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637D2D" w:rsidRPr="00D609EA" w14:paraId="44F54ED9" w14:textId="77777777" w:rsidTr="00A70BB1">
        <w:trPr>
          <w:trHeight w:val="51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CA143" w14:textId="77777777" w:rsidR="00D609EA" w:rsidRPr="00D609EA" w:rsidRDefault="00D609EA" w:rsidP="00637D2D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35B1C" w14:textId="77777777" w:rsidR="00D609EA" w:rsidRPr="00D609EA" w:rsidRDefault="00D609EA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6496" w:type="dxa"/>
            <w:gridSpan w:val="9"/>
            <w:tcBorders>
              <w:left w:val="nil"/>
              <w:right w:val="nil"/>
            </w:tcBorders>
            <w:vAlign w:val="bottom"/>
          </w:tcPr>
          <w:p w14:paraId="263B1DDC" w14:textId="77777777" w:rsidR="00D609EA" w:rsidRPr="00D609EA" w:rsidRDefault="00D609EA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637D2D" w:rsidRPr="00D609EA" w14:paraId="5A05A734" w14:textId="77777777" w:rsidTr="00A70BB1">
        <w:trPr>
          <w:trHeight w:val="51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EA169" w14:textId="0EA60822" w:rsidR="00D609EA" w:rsidRPr="002C0B5E" w:rsidRDefault="00AB6DC4" w:rsidP="002C0B5E">
            <w:pPr>
              <w:pStyle w:val="ListParagraph"/>
              <w:numPr>
                <w:ilvl w:val="0"/>
                <w:numId w:val="3"/>
              </w:numPr>
              <w:rPr>
                <w:rFonts w:ascii="Seravek Light" w:hAnsi="Seravek Light"/>
                <w:sz w:val="20"/>
                <w:szCs w:val="20"/>
              </w:rPr>
            </w:pPr>
            <w:r w:rsidRPr="002C0B5E">
              <w:rPr>
                <w:rFonts w:ascii="Seravek Light" w:hAnsi="Seravek Light"/>
                <w:sz w:val="20"/>
                <w:szCs w:val="20"/>
              </w:rPr>
              <w:t>Phone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2FCBB" w14:textId="08C3C355" w:rsidR="00D609EA" w:rsidRPr="00D609EA" w:rsidRDefault="00637D2D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6496" w:type="dxa"/>
            <w:gridSpan w:val="9"/>
            <w:tcBorders>
              <w:left w:val="nil"/>
              <w:right w:val="nil"/>
            </w:tcBorders>
            <w:vAlign w:val="bottom"/>
          </w:tcPr>
          <w:p w14:paraId="36D665A1" w14:textId="77777777" w:rsidR="00D609EA" w:rsidRPr="00D609EA" w:rsidRDefault="00D609EA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637D2D" w:rsidRPr="00D609EA" w14:paraId="6ED5B50E" w14:textId="77777777" w:rsidTr="00A70BB1">
        <w:trPr>
          <w:trHeight w:val="51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C6E4D" w14:textId="3C06FB44" w:rsidR="00D609EA" w:rsidRPr="002C0B5E" w:rsidRDefault="006D10ED" w:rsidP="002C0B5E">
            <w:pPr>
              <w:pStyle w:val="ListParagraph"/>
              <w:numPr>
                <w:ilvl w:val="0"/>
                <w:numId w:val="3"/>
              </w:numPr>
              <w:rPr>
                <w:rFonts w:ascii="Seravek Light" w:hAnsi="Seravek Light"/>
                <w:sz w:val="20"/>
                <w:szCs w:val="20"/>
              </w:rPr>
            </w:pPr>
            <w:r w:rsidRPr="002C0B5E">
              <w:rPr>
                <w:rFonts w:ascii="Seravek Light" w:hAnsi="Seravek Light"/>
                <w:sz w:val="20"/>
                <w:szCs w:val="20"/>
              </w:rPr>
              <w:t>Fax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055D6" w14:textId="31CF8E7C" w:rsidR="00D609EA" w:rsidRPr="00D609EA" w:rsidRDefault="007712F0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6496" w:type="dxa"/>
            <w:gridSpan w:val="9"/>
            <w:tcBorders>
              <w:left w:val="nil"/>
              <w:right w:val="nil"/>
            </w:tcBorders>
            <w:vAlign w:val="bottom"/>
          </w:tcPr>
          <w:p w14:paraId="76F9F916" w14:textId="77777777" w:rsidR="00D609EA" w:rsidRPr="00D609EA" w:rsidRDefault="00D609EA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7712F0" w:rsidRPr="00D609EA" w14:paraId="053DB3A1" w14:textId="23EEE3D1" w:rsidTr="00A70BB1">
        <w:trPr>
          <w:trHeight w:val="510"/>
        </w:trPr>
        <w:tc>
          <w:tcPr>
            <w:tcW w:w="3301" w:type="dxa"/>
            <w:vMerge w:val="restart"/>
            <w:tcBorders>
              <w:top w:val="nil"/>
              <w:left w:val="nil"/>
              <w:right w:val="nil"/>
            </w:tcBorders>
          </w:tcPr>
          <w:p w14:paraId="1A3E161C" w14:textId="77777777" w:rsidR="007712F0" w:rsidRDefault="007712F0" w:rsidP="007712F0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  <w:p w14:paraId="00196D50" w14:textId="373C1AAB" w:rsidR="007712F0" w:rsidRPr="002C0B5E" w:rsidRDefault="007712F0" w:rsidP="002C0B5E">
            <w:pPr>
              <w:pStyle w:val="ListParagraph"/>
              <w:numPr>
                <w:ilvl w:val="0"/>
                <w:numId w:val="3"/>
              </w:numPr>
              <w:rPr>
                <w:rFonts w:ascii="Seravek Light" w:hAnsi="Seravek Light"/>
                <w:sz w:val="20"/>
                <w:szCs w:val="20"/>
              </w:rPr>
            </w:pPr>
            <w:r w:rsidRPr="002C0B5E">
              <w:rPr>
                <w:rFonts w:ascii="Seravek Light" w:hAnsi="Seravek Light"/>
                <w:sz w:val="20"/>
                <w:szCs w:val="20"/>
              </w:rPr>
              <w:t xml:space="preserve">Registered with CIDB </w:t>
            </w:r>
          </w:p>
          <w:p w14:paraId="70607B6B" w14:textId="7E591A41" w:rsidR="007712F0" w:rsidRDefault="007712F0" w:rsidP="002C0B5E">
            <w:pPr>
              <w:ind w:left="252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(Please provide copy of registration)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BB35B" w14:textId="0299F4C8" w:rsidR="007712F0" w:rsidRPr="00D609EA" w:rsidRDefault="007712F0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1960" w:type="dxa"/>
            <w:tcBorders>
              <w:left w:val="nil"/>
              <w:bottom w:val="nil"/>
              <w:right w:val="nil"/>
            </w:tcBorders>
            <w:vAlign w:val="bottom"/>
          </w:tcPr>
          <w:p w14:paraId="7ECC78A8" w14:textId="16D40615" w:rsidR="007712F0" w:rsidRPr="00D609EA" w:rsidRDefault="007712F0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 xml:space="preserve">Registration No. </w:t>
            </w:r>
          </w:p>
        </w:tc>
        <w:tc>
          <w:tcPr>
            <w:tcW w:w="303" w:type="dxa"/>
            <w:tcBorders>
              <w:left w:val="nil"/>
              <w:bottom w:val="nil"/>
              <w:right w:val="nil"/>
            </w:tcBorders>
            <w:vAlign w:val="bottom"/>
          </w:tcPr>
          <w:p w14:paraId="332AA418" w14:textId="33A878A0" w:rsidR="007712F0" w:rsidRPr="00D609EA" w:rsidRDefault="007712F0" w:rsidP="00100886">
            <w:pPr>
              <w:ind w:left="-106"/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4233" w:type="dxa"/>
            <w:gridSpan w:val="7"/>
            <w:tcBorders>
              <w:left w:val="nil"/>
              <w:right w:val="nil"/>
            </w:tcBorders>
            <w:vAlign w:val="bottom"/>
          </w:tcPr>
          <w:p w14:paraId="1EA67F8D" w14:textId="77777777" w:rsidR="007712F0" w:rsidRPr="00D609EA" w:rsidRDefault="007712F0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7712F0" w:rsidRPr="00D609EA" w14:paraId="7DB9F1D2" w14:textId="3E73F245" w:rsidTr="00A70BB1">
        <w:trPr>
          <w:trHeight w:val="510"/>
        </w:trPr>
        <w:tc>
          <w:tcPr>
            <w:tcW w:w="3301" w:type="dxa"/>
            <w:vMerge/>
            <w:tcBorders>
              <w:left w:val="nil"/>
              <w:right w:val="nil"/>
            </w:tcBorders>
            <w:vAlign w:val="bottom"/>
          </w:tcPr>
          <w:p w14:paraId="44F8CC6E" w14:textId="77777777" w:rsidR="007712F0" w:rsidRDefault="007712F0" w:rsidP="00637D2D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77F84" w14:textId="77777777" w:rsidR="007712F0" w:rsidRPr="00D609EA" w:rsidRDefault="007712F0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39F7A" w14:textId="476021D4" w:rsidR="007712F0" w:rsidRPr="00D609EA" w:rsidRDefault="007712F0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Date of Registration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A51F9" w14:textId="61285A34" w:rsidR="007712F0" w:rsidRPr="00D609EA" w:rsidRDefault="007712F0" w:rsidP="00100886">
            <w:pPr>
              <w:ind w:left="-106"/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1111" w:type="dxa"/>
            <w:tcBorders>
              <w:left w:val="nil"/>
              <w:right w:val="nil"/>
            </w:tcBorders>
            <w:vAlign w:val="bottom"/>
          </w:tcPr>
          <w:p w14:paraId="2E28DF9E" w14:textId="16BBFAD3" w:rsidR="007712F0" w:rsidRPr="00D609EA" w:rsidRDefault="007712F0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1317" w:type="dxa"/>
            <w:gridSpan w:val="3"/>
            <w:tcBorders>
              <w:left w:val="nil"/>
              <w:right w:val="nil"/>
            </w:tcBorders>
            <w:vAlign w:val="bottom"/>
          </w:tcPr>
          <w:p w14:paraId="6FA20A6E" w14:textId="38A49BB1" w:rsidR="007712F0" w:rsidRPr="00D609EA" w:rsidRDefault="007712F0" w:rsidP="00354F2E">
            <w:pPr>
              <w:jc w:val="right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Valid until</w:t>
            </w:r>
          </w:p>
        </w:tc>
        <w:tc>
          <w:tcPr>
            <w:tcW w:w="271" w:type="dxa"/>
            <w:gridSpan w:val="2"/>
            <w:tcBorders>
              <w:left w:val="nil"/>
              <w:right w:val="nil"/>
            </w:tcBorders>
            <w:vAlign w:val="bottom"/>
          </w:tcPr>
          <w:p w14:paraId="01D2E70F" w14:textId="09B303E1" w:rsidR="007712F0" w:rsidRPr="00D609EA" w:rsidRDefault="007712F0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1534" w:type="dxa"/>
            <w:tcBorders>
              <w:left w:val="nil"/>
              <w:right w:val="nil"/>
            </w:tcBorders>
            <w:vAlign w:val="bottom"/>
          </w:tcPr>
          <w:p w14:paraId="01221E47" w14:textId="77777777" w:rsidR="007712F0" w:rsidRPr="00D609EA" w:rsidRDefault="007712F0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7712F0" w:rsidRPr="00D609EA" w14:paraId="3C2F9E26" w14:textId="47AC1355" w:rsidTr="00A70BB1">
        <w:trPr>
          <w:trHeight w:val="510"/>
        </w:trPr>
        <w:tc>
          <w:tcPr>
            <w:tcW w:w="330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4D92A306" w14:textId="77777777" w:rsidR="007712F0" w:rsidRDefault="007712F0" w:rsidP="00637D2D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50110" w14:textId="77777777" w:rsidR="007712F0" w:rsidRPr="00D609EA" w:rsidRDefault="007712F0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67B29" w14:textId="09AB0B3D" w:rsidR="007712F0" w:rsidRPr="00D609EA" w:rsidRDefault="007712F0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Grade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CFEB4" w14:textId="3433BF9F" w:rsidR="007712F0" w:rsidRPr="00D609EA" w:rsidRDefault="00100886" w:rsidP="00100886">
            <w:pPr>
              <w:ind w:left="-106"/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4233" w:type="dxa"/>
            <w:gridSpan w:val="7"/>
            <w:tcBorders>
              <w:left w:val="nil"/>
              <w:right w:val="nil"/>
            </w:tcBorders>
            <w:vAlign w:val="bottom"/>
          </w:tcPr>
          <w:p w14:paraId="2F6E72EE" w14:textId="77777777" w:rsidR="007712F0" w:rsidRPr="00D609EA" w:rsidRDefault="007712F0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7712F0" w:rsidRPr="00D609EA" w14:paraId="4501A47A" w14:textId="6B5DC90E" w:rsidTr="00A70BB1">
        <w:trPr>
          <w:trHeight w:val="510"/>
        </w:trPr>
        <w:tc>
          <w:tcPr>
            <w:tcW w:w="33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27D0FF" w14:textId="77777777" w:rsidR="007712F0" w:rsidRDefault="007712F0" w:rsidP="007712F0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  <w:p w14:paraId="4E3DFAE1" w14:textId="2BA13F57" w:rsidR="007712F0" w:rsidRPr="002C0B5E" w:rsidRDefault="007712F0" w:rsidP="002C0B5E">
            <w:pPr>
              <w:pStyle w:val="ListParagraph"/>
              <w:numPr>
                <w:ilvl w:val="0"/>
                <w:numId w:val="3"/>
              </w:numPr>
              <w:rPr>
                <w:rFonts w:ascii="Seravek Light" w:hAnsi="Seravek Light"/>
                <w:sz w:val="20"/>
                <w:szCs w:val="20"/>
              </w:rPr>
            </w:pPr>
            <w:r w:rsidRPr="002C0B5E">
              <w:rPr>
                <w:rFonts w:ascii="Seravek Light" w:hAnsi="Seravek Light"/>
                <w:sz w:val="20"/>
                <w:szCs w:val="20"/>
              </w:rPr>
              <w:t>Registered with SPAN</w:t>
            </w:r>
          </w:p>
          <w:p w14:paraId="3D49C1BA" w14:textId="3A85B699" w:rsidR="007712F0" w:rsidRDefault="007712F0" w:rsidP="002C0B5E">
            <w:pPr>
              <w:ind w:left="252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(Please provide copy of registration)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9DD27" w14:textId="0EECDE44" w:rsidR="007712F0" w:rsidRPr="00D609EA" w:rsidRDefault="007712F0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6002E" w14:textId="6B3EEDDA" w:rsidR="007712F0" w:rsidRPr="00D609EA" w:rsidRDefault="007712F0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Registration No.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AD15F" w14:textId="7CFECE40" w:rsidR="007712F0" w:rsidRPr="00D609EA" w:rsidRDefault="007712F0" w:rsidP="00C62416">
            <w:pPr>
              <w:ind w:left="-106"/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4233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7F7045E" w14:textId="77777777" w:rsidR="007712F0" w:rsidRPr="00D609EA" w:rsidRDefault="007712F0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7712F0" w:rsidRPr="00D609EA" w14:paraId="360001CA" w14:textId="2B3D9538" w:rsidTr="00A70BB1">
        <w:trPr>
          <w:trHeight w:val="510"/>
        </w:trPr>
        <w:tc>
          <w:tcPr>
            <w:tcW w:w="330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1E3C3F20" w14:textId="77777777" w:rsidR="007712F0" w:rsidRDefault="007712F0" w:rsidP="00637D2D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E6481" w14:textId="77777777" w:rsidR="007712F0" w:rsidRPr="00D609EA" w:rsidRDefault="007712F0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24CFB" w14:textId="22D5B3BC" w:rsidR="007712F0" w:rsidRPr="00D609EA" w:rsidRDefault="007712F0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Date of Registration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FF265" w14:textId="563B7A6A" w:rsidR="007712F0" w:rsidRPr="00D609EA" w:rsidRDefault="007712F0" w:rsidP="00C62416">
            <w:pPr>
              <w:ind w:left="-106"/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1148" w:type="dxa"/>
            <w:gridSpan w:val="2"/>
            <w:tcBorders>
              <w:left w:val="nil"/>
              <w:right w:val="nil"/>
            </w:tcBorders>
            <w:vAlign w:val="bottom"/>
          </w:tcPr>
          <w:p w14:paraId="4C311957" w14:textId="77777777" w:rsidR="007712F0" w:rsidRPr="00D609EA" w:rsidRDefault="007712F0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1280" w:type="dxa"/>
            <w:gridSpan w:val="2"/>
            <w:tcBorders>
              <w:left w:val="nil"/>
              <w:right w:val="nil"/>
            </w:tcBorders>
            <w:vAlign w:val="bottom"/>
          </w:tcPr>
          <w:p w14:paraId="4F901FCF" w14:textId="24C7F052" w:rsidR="007712F0" w:rsidRPr="00D609EA" w:rsidRDefault="007712F0" w:rsidP="00354F2E">
            <w:pPr>
              <w:jc w:val="right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Valid until</w:t>
            </w:r>
          </w:p>
        </w:tc>
        <w:tc>
          <w:tcPr>
            <w:tcW w:w="271" w:type="dxa"/>
            <w:gridSpan w:val="2"/>
            <w:tcBorders>
              <w:left w:val="nil"/>
              <w:right w:val="nil"/>
            </w:tcBorders>
            <w:vAlign w:val="bottom"/>
          </w:tcPr>
          <w:p w14:paraId="421D6222" w14:textId="5D6DB009" w:rsidR="007712F0" w:rsidRPr="00D609EA" w:rsidRDefault="007712F0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1534" w:type="dxa"/>
            <w:tcBorders>
              <w:left w:val="nil"/>
              <w:right w:val="nil"/>
            </w:tcBorders>
            <w:vAlign w:val="bottom"/>
          </w:tcPr>
          <w:p w14:paraId="7492566A" w14:textId="27033BE4" w:rsidR="007712F0" w:rsidRPr="00D609EA" w:rsidRDefault="007712F0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7712F0" w:rsidRPr="00D609EA" w14:paraId="1A458B1F" w14:textId="7B5C56FF" w:rsidTr="00A70BB1">
        <w:trPr>
          <w:trHeight w:val="510"/>
        </w:trPr>
        <w:tc>
          <w:tcPr>
            <w:tcW w:w="330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C7CB584" w14:textId="77777777" w:rsidR="007712F0" w:rsidRDefault="007712F0" w:rsidP="00637D2D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C826A" w14:textId="77777777" w:rsidR="007712F0" w:rsidRPr="00D609EA" w:rsidRDefault="007712F0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3E0D9" w14:textId="62BCA363" w:rsidR="007712F0" w:rsidRPr="00D609EA" w:rsidRDefault="007712F0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Permit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4D588" w14:textId="42D41670" w:rsidR="007712F0" w:rsidRPr="00D609EA" w:rsidRDefault="007712F0" w:rsidP="0056395D">
            <w:pPr>
              <w:ind w:left="-106"/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4233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0827285" w14:textId="77777777" w:rsidR="007712F0" w:rsidRPr="00D609EA" w:rsidRDefault="007712F0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960723" w:rsidRPr="00D609EA" w14:paraId="75C325EA" w14:textId="68736964" w:rsidTr="00533AA0">
        <w:trPr>
          <w:trHeight w:val="510"/>
        </w:trPr>
        <w:tc>
          <w:tcPr>
            <w:tcW w:w="330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52245D8" w14:textId="052BEEBC" w:rsidR="00960723" w:rsidRPr="00D40235" w:rsidRDefault="00960723" w:rsidP="00533AA0">
            <w:pPr>
              <w:pStyle w:val="ListParagraph"/>
              <w:numPr>
                <w:ilvl w:val="0"/>
                <w:numId w:val="3"/>
              </w:numPr>
              <w:rPr>
                <w:rFonts w:ascii="Seravek Light" w:hAnsi="Seravek Light"/>
                <w:sz w:val="20"/>
                <w:szCs w:val="20"/>
              </w:rPr>
            </w:pPr>
            <w:r w:rsidRPr="00D40235">
              <w:rPr>
                <w:rFonts w:ascii="Seravek Light" w:hAnsi="Seravek Light"/>
                <w:sz w:val="20"/>
                <w:szCs w:val="20"/>
              </w:rPr>
              <w:t>If GST standard, state and attach a Copy of Registration issued by the Royal Malaysian Customs Department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E52EF" w14:textId="6D98832A" w:rsidR="00960723" w:rsidRPr="00D609EA" w:rsidRDefault="00960723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08CB7" w14:textId="3172C35C" w:rsidR="00960723" w:rsidRPr="00D609EA" w:rsidRDefault="00960723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GST Registration No.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6F359" w14:textId="68F79B34" w:rsidR="00960723" w:rsidRPr="00D609EA" w:rsidRDefault="00960723" w:rsidP="0056395D">
            <w:pPr>
              <w:ind w:left="-106"/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E9F038F" w14:textId="77777777" w:rsidR="00960723" w:rsidRPr="00D609EA" w:rsidRDefault="00960723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960723" w:rsidRPr="00D609EA" w14:paraId="00BB78A7" w14:textId="4BC6AD3B" w:rsidTr="00A70BB1">
        <w:trPr>
          <w:trHeight w:val="510"/>
        </w:trPr>
        <w:tc>
          <w:tcPr>
            <w:tcW w:w="3301" w:type="dxa"/>
            <w:vMerge/>
            <w:tcBorders>
              <w:left w:val="nil"/>
              <w:right w:val="nil"/>
            </w:tcBorders>
            <w:vAlign w:val="bottom"/>
          </w:tcPr>
          <w:p w14:paraId="2E239043" w14:textId="77777777" w:rsidR="00960723" w:rsidRDefault="00960723" w:rsidP="00637D2D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23887" w14:textId="77777777" w:rsidR="00960723" w:rsidRPr="00D609EA" w:rsidRDefault="00960723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EE08F" w14:textId="035263BD" w:rsidR="00960723" w:rsidRPr="00D609EA" w:rsidRDefault="00960723" w:rsidP="006E2718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Effective Date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E3C3E" w14:textId="4663E9E2" w:rsidR="00960723" w:rsidRPr="00D609EA" w:rsidRDefault="00960723" w:rsidP="0056395D">
            <w:pPr>
              <w:ind w:left="-106"/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4233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FF09DD5" w14:textId="77777777" w:rsidR="00960723" w:rsidRPr="00D609EA" w:rsidRDefault="00960723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960723" w:rsidRPr="00D609EA" w14:paraId="09570F27" w14:textId="77777777" w:rsidTr="00A70BB1">
        <w:trPr>
          <w:trHeight w:val="510"/>
        </w:trPr>
        <w:tc>
          <w:tcPr>
            <w:tcW w:w="330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694D81B9" w14:textId="77777777" w:rsidR="00960723" w:rsidRDefault="00960723" w:rsidP="00637D2D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680D4" w14:textId="77777777" w:rsidR="00960723" w:rsidRPr="00D609EA" w:rsidRDefault="00960723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93110" w14:textId="77777777" w:rsidR="00960723" w:rsidRDefault="00960723" w:rsidP="000C7CDE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C09CD" w14:textId="77777777" w:rsidR="00960723" w:rsidRDefault="00960723" w:rsidP="0056395D">
            <w:pPr>
              <w:ind w:left="-106"/>
              <w:jc w:val="center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4233" w:type="dxa"/>
            <w:gridSpan w:val="7"/>
            <w:tcBorders>
              <w:left w:val="nil"/>
              <w:bottom w:val="nil"/>
              <w:right w:val="nil"/>
            </w:tcBorders>
            <w:vAlign w:val="bottom"/>
          </w:tcPr>
          <w:p w14:paraId="7DB0F940" w14:textId="77777777" w:rsidR="00960723" w:rsidRPr="00D609EA" w:rsidRDefault="00960723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D40235" w:rsidRPr="00D609EA" w14:paraId="1EEB6C50" w14:textId="3BF20517" w:rsidTr="00A70BB1">
        <w:trPr>
          <w:trHeight w:val="510"/>
        </w:trPr>
        <w:tc>
          <w:tcPr>
            <w:tcW w:w="3301" w:type="dxa"/>
            <w:vMerge w:val="restart"/>
            <w:tcBorders>
              <w:top w:val="nil"/>
              <w:left w:val="nil"/>
              <w:right w:val="nil"/>
            </w:tcBorders>
          </w:tcPr>
          <w:p w14:paraId="41B5EB8C" w14:textId="77777777" w:rsidR="00D40235" w:rsidRDefault="00D40235" w:rsidP="00D40235">
            <w:pPr>
              <w:rPr>
                <w:rFonts w:ascii="Seravek Light" w:hAnsi="Seravek Light"/>
                <w:sz w:val="20"/>
                <w:szCs w:val="20"/>
              </w:rPr>
            </w:pPr>
          </w:p>
          <w:p w14:paraId="5BB0E1DD" w14:textId="603F98C9" w:rsidR="00D40235" w:rsidRPr="00D40235" w:rsidRDefault="00D40235" w:rsidP="00D40235">
            <w:pPr>
              <w:pStyle w:val="ListParagraph"/>
              <w:numPr>
                <w:ilvl w:val="0"/>
                <w:numId w:val="3"/>
              </w:numPr>
              <w:rPr>
                <w:rFonts w:ascii="Seravek Light" w:hAnsi="Seravek Light"/>
                <w:sz w:val="20"/>
                <w:szCs w:val="20"/>
              </w:rPr>
            </w:pPr>
            <w:r w:rsidRPr="00D40235">
              <w:rPr>
                <w:rFonts w:ascii="Seravek Light" w:hAnsi="Seravek Light"/>
                <w:sz w:val="20"/>
                <w:szCs w:val="20"/>
              </w:rPr>
              <w:t>For Sdn Bhd company, please state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5B43A" w14:textId="675972DD" w:rsidR="00D40235" w:rsidRPr="00D609EA" w:rsidRDefault="00D40235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FDFD9" w14:textId="13D00758" w:rsidR="00D40235" w:rsidRPr="00D609EA" w:rsidRDefault="00D40235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Authorized Capital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97CBB" w14:textId="02104BB6" w:rsidR="00D40235" w:rsidRPr="00D609EA" w:rsidRDefault="00D40235" w:rsidP="0056395D">
            <w:pPr>
              <w:ind w:left="-106"/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423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BA0717" w14:textId="77777777" w:rsidR="00D40235" w:rsidRPr="00D609EA" w:rsidRDefault="00D40235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D40235" w:rsidRPr="00D609EA" w14:paraId="5D9E13F8" w14:textId="5A26BC31" w:rsidTr="00A70BB1">
        <w:trPr>
          <w:trHeight w:val="510"/>
        </w:trPr>
        <w:tc>
          <w:tcPr>
            <w:tcW w:w="3301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6C70EEA6" w14:textId="77777777" w:rsidR="00D40235" w:rsidRDefault="00D40235" w:rsidP="00637D2D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05875" w14:textId="77777777" w:rsidR="00D40235" w:rsidRPr="00D609EA" w:rsidRDefault="00D40235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E479D" w14:textId="47A748C1" w:rsidR="00D40235" w:rsidRPr="00D609EA" w:rsidRDefault="00D40235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Paid-up Capital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45E9A" w14:textId="463538F8" w:rsidR="00D40235" w:rsidRPr="00D609EA" w:rsidRDefault="00D40235" w:rsidP="0056395D">
            <w:pPr>
              <w:ind w:left="-106"/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0E8283" w14:textId="77777777" w:rsidR="00D40235" w:rsidRPr="00D609EA" w:rsidRDefault="00D40235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F12F48" w:rsidRPr="00D609EA" w14:paraId="241F88A9" w14:textId="60E0B6C3" w:rsidTr="00A70BB1">
        <w:trPr>
          <w:trHeight w:val="51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8D509" w14:textId="4ECC203E" w:rsidR="00F12F48" w:rsidRPr="00A70BB1" w:rsidRDefault="00F12F48" w:rsidP="00A70BB1">
            <w:pPr>
              <w:pStyle w:val="ListParagraph"/>
              <w:numPr>
                <w:ilvl w:val="0"/>
                <w:numId w:val="3"/>
              </w:numPr>
              <w:rPr>
                <w:rFonts w:ascii="Seravek Light" w:hAnsi="Seravek Light"/>
                <w:sz w:val="20"/>
                <w:szCs w:val="20"/>
              </w:rPr>
            </w:pPr>
            <w:r w:rsidRPr="00A70BB1">
              <w:rPr>
                <w:rFonts w:ascii="Seravek Light" w:hAnsi="Seravek Light"/>
                <w:sz w:val="20"/>
                <w:szCs w:val="20"/>
              </w:rPr>
              <w:t>Other Major Businesses, if any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199BA" w14:textId="21CA422D" w:rsidR="00F12F48" w:rsidRPr="00D609EA" w:rsidRDefault="00F12F48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:</w:t>
            </w:r>
          </w:p>
        </w:tc>
        <w:tc>
          <w:tcPr>
            <w:tcW w:w="4071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69635E24" w14:textId="6181FC48" w:rsidR="00F12F48" w:rsidRPr="00D609EA" w:rsidRDefault="00637D2D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a.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27482" w14:textId="7923FA28" w:rsidR="00F12F48" w:rsidRPr="00D609EA" w:rsidRDefault="00F12F48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since</w:t>
            </w:r>
          </w:p>
        </w:tc>
        <w:tc>
          <w:tcPr>
            <w:tcW w:w="171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27D03015" w14:textId="77777777" w:rsidR="00F12F48" w:rsidRPr="00D609EA" w:rsidRDefault="00F12F48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F12F48" w:rsidRPr="00D609EA" w14:paraId="177514EB" w14:textId="40302D89" w:rsidTr="00A70BB1">
        <w:trPr>
          <w:trHeight w:val="51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A6D0F" w14:textId="77777777" w:rsidR="00F12F48" w:rsidRDefault="00F12F48" w:rsidP="00637D2D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6BA9A" w14:textId="77777777" w:rsidR="00F12F48" w:rsidRPr="00D609EA" w:rsidRDefault="00F12F48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4071" w:type="dxa"/>
            <w:gridSpan w:val="5"/>
            <w:tcBorders>
              <w:left w:val="nil"/>
              <w:right w:val="nil"/>
            </w:tcBorders>
            <w:vAlign w:val="bottom"/>
          </w:tcPr>
          <w:p w14:paraId="7C31A432" w14:textId="02E76F58" w:rsidR="00F12F48" w:rsidRPr="00D609EA" w:rsidRDefault="00637D2D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b.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BCD0" w14:textId="16F8316B" w:rsidR="00F12F48" w:rsidRPr="00D609EA" w:rsidRDefault="00F12F48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since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vAlign w:val="bottom"/>
          </w:tcPr>
          <w:p w14:paraId="134FB046" w14:textId="77777777" w:rsidR="00F12F48" w:rsidRPr="00D609EA" w:rsidRDefault="00F12F48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F12F48" w:rsidRPr="00D609EA" w14:paraId="5D20D68C" w14:textId="643E402E" w:rsidTr="00A70BB1">
        <w:trPr>
          <w:trHeight w:val="510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8163A" w14:textId="77777777" w:rsidR="00F12F48" w:rsidRDefault="00F12F48" w:rsidP="00637D2D">
            <w:pPr>
              <w:ind w:left="-108"/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9A322" w14:textId="77777777" w:rsidR="00F12F48" w:rsidRPr="00D609EA" w:rsidRDefault="00F12F48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4071" w:type="dxa"/>
            <w:gridSpan w:val="5"/>
            <w:tcBorders>
              <w:left w:val="nil"/>
              <w:right w:val="nil"/>
            </w:tcBorders>
            <w:vAlign w:val="bottom"/>
          </w:tcPr>
          <w:p w14:paraId="5BE4370D" w14:textId="3DCCE886" w:rsidR="00F12F48" w:rsidRPr="00D609EA" w:rsidRDefault="00637D2D" w:rsidP="00637D2D">
            <w:pPr>
              <w:ind w:left="-106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c.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35E85" w14:textId="5780463B" w:rsidR="00F12F48" w:rsidRPr="00D609EA" w:rsidRDefault="00637D2D" w:rsidP="00637D2D">
            <w:p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since</w:t>
            </w:r>
          </w:p>
        </w:tc>
        <w:tc>
          <w:tcPr>
            <w:tcW w:w="1716" w:type="dxa"/>
            <w:gridSpan w:val="2"/>
            <w:tcBorders>
              <w:left w:val="nil"/>
              <w:right w:val="nil"/>
            </w:tcBorders>
            <w:vAlign w:val="bottom"/>
          </w:tcPr>
          <w:p w14:paraId="43312357" w14:textId="77777777" w:rsidR="00F12F48" w:rsidRPr="00D609EA" w:rsidRDefault="00F12F48" w:rsidP="00637D2D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</w:tbl>
    <w:p w14:paraId="561D152E" w14:textId="669A68BF" w:rsidR="00533AA0" w:rsidRDefault="00533AA0" w:rsidP="006C5407"/>
    <w:p w14:paraId="4CB15DEC" w14:textId="77777777" w:rsidR="00533AA0" w:rsidRDefault="00533AA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4597"/>
        <w:gridCol w:w="2693"/>
        <w:gridCol w:w="2420"/>
      </w:tblGrid>
      <w:tr w:rsidR="0031340C" w:rsidRPr="00D609EA" w14:paraId="2C3E674E" w14:textId="77777777" w:rsidTr="005A1506">
        <w:trPr>
          <w:trHeight w:val="510"/>
        </w:trPr>
        <w:tc>
          <w:tcPr>
            <w:tcW w:w="10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A98A2" w14:textId="628B0CA2" w:rsidR="0031340C" w:rsidRPr="0031340C" w:rsidRDefault="0031340C" w:rsidP="006733AB">
            <w:pPr>
              <w:pStyle w:val="ListParagraph"/>
              <w:numPr>
                <w:ilvl w:val="0"/>
                <w:numId w:val="3"/>
              </w:num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lastRenderedPageBreak/>
              <w:t>Company’s Members</w:t>
            </w:r>
          </w:p>
        </w:tc>
      </w:tr>
      <w:tr w:rsidR="0031340C" w:rsidRPr="00D609EA" w14:paraId="680DFB27" w14:textId="77777777" w:rsidTr="005A1506">
        <w:trPr>
          <w:trHeight w:val="510"/>
        </w:trPr>
        <w:tc>
          <w:tcPr>
            <w:tcW w:w="10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35699" w14:textId="1266FBDA" w:rsidR="0031340C" w:rsidRPr="0031340C" w:rsidRDefault="0031340C" w:rsidP="006733AB">
            <w:pPr>
              <w:pStyle w:val="ListParagraph"/>
              <w:numPr>
                <w:ilvl w:val="0"/>
                <w:numId w:val="4"/>
              </w:num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Board Member</w:t>
            </w:r>
          </w:p>
        </w:tc>
      </w:tr>
      <w:tr w:rsidR="002122F6" w:rsidRPr="00D609EA" w14:paraId="530F1FA2" w14:textId="12700D6D" w:rsidTr="005A1506">
        <w:trPr>
          <w:trHeight w:val="2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34306" w14:textId="77777777" w:rsidR="002122F6" w:rsidRPr="00D609EA" w:rsidRDefault="002122F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971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6FBFCA0D" w14:textId="77777777" w:rsidR="002122F6" w:rsidRPr="00D609EA" w:rsidRDefault="002122F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2122F6" w:rsidRPr="00D609EA" w14:paraId="2CB38A61" w14:textId="6A20FAED" w:rsidTr="005A1506">
        <w:trPr>
          <w:trHeight w:val="480"/>
        </w:trPr>
        <w:tc>
          <w:tcPr>
            <w:tcW w:w="360" w:type="dxa"/>
            <w:tcBorders>
              <w:top w:val="nil"/>
              <w:left w:val="nil"/>
              <w:bottom w:val="nil"/>
            </w:tcBorders>
            <w:vAlign w:val="bottom"/>
          </w:tcPr>
          <w:p w14:paraId="43CFE26F" w14:textId="77777777" w:rsidR="002122F6" w:rsidRPr="00D609EA" w:rsidRDefault="002122F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4597" w:type="dxa"/>
            <w:vAlign w:val="center"/>
          </w:tcPr>
          <w:p w14:paraId="192E9FC2" w14:textId="4EE324E8" w:rsidR="002122F6" w:rsidRPr="00D609EA" w:rsidRDefault="002122F6" w:rsidP="005A1506">
            <w:pPr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Name</w:t>
            </w:r>
          </w:p>
        </w:tc>
        <w:tc>
          <w:tcPr>
            <w:tcW w:w="2693" w:type="dxa"/>
            <w:vAlign w:val="center"/>
          </w:tcPr>
          <w:p w14:paraId="0C71C72D" w14:textId="33E7D6D1" w:rsidR="002122F6" w:rsidRPr="00D609EA" w:rsidRDefault="00053DF0" w:rsidP="005A1506">
            <w:pPr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Position</w:t>
            </w:r>
          </w:p>
        </w:tc>
        <w:tc>
          <w:tcPr>
            <w:tcW w:w="2420" w:type="dxa"/>
            <w:vAlign w:val="center"/>
          </w:tcPr>
          <w:p w14:paraId="0E47466B" w14:textId="08B71E47" w:rsidR="002122F6" w:rsidRPr="00D609EA" w:rsidRDefault="005A1506" w:rsidP="005A1506">
            <w:pPr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Capital Share</w:t>
            </w:r>
          </w:p>
        </w:tc>
      </w:tr>
      <w:tr w:rsidR="002122F6" w:rsidRPr="00D609EA" w14:paraId="0193E61F" w14:textId="5BF0D106" w:rsidTr="005A1506">
        <w:trPr>
          <w:trHeight w:val="4584"/>
        </w:trPr>
        <w:tc>
          <w:tcPr>
            <w:tcW w:w="360" w:type="dxa"/>
            <w:tcBorders>
              <w:top w:val="nil"/>
              <w:left w:val="nil"/>
              <w:bottom w:val="nil"/>
            </w:tcBorders>
            <w:vAlign w:val="bottom"/>
          </w:tcPr>
          <w:p w14:paraId="08737C39" w14:textId="77777777" w:rsidR="002122F6" w:rsidRPr="00D609EA" w:rsidRDefault="002122F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4597" w:type="dxa"/>
            <w:vAlign w:val="bottom"/>
          </w:tcPr>
          <w:p w14:paraId="517145E9" w14:textId="77777777" w:rsidR="002122F6" w:rsidRPr="00D609EA" w:rsidRDefault="002122F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693" w:type="dxa"/>
            <w:vAlign w:val="bottom"/>
          </w:tcPr>
          <w:p w14:paraId="0D8FC28A" w14:textId="77777777" w:rsidR="002122F6" w:rsidRPr="00D609EA" w:rsidRDefault="002122F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14:paraId="408FB5B6" w14:textId="77777777" w:rsidR="002122F6" w:rsidRPr="00D609EA" w:rsidRDefault="002122F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5A1506" w:rsidRPr="00D609EA" w14:paraId="7174ED10" w14:textId="77777777" w:rsidTr="006733AB">
        <w:trPr>
          <w:trHeight w:val="510"/>
        </w:trPr>
        <w:tc>
          <w:tcPr>
            <w:tcW w:w="10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42D90" w14:textId="0FC33C23" w:rsidR="005A1506" w:rsidRPr="0031340C" w:rsidRDefault="001F0CC1" w:rsidP="006733AB">
            <w:pPr>
              <w:pStyle w:val="ListParagraph"/>
              <w:numPr>
                <w:ilvl w:val="0"/>
                <w:numId w:val="4"/>
              </w:numPr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Management</w:t>
            </w:r>
          </w:p>
        </w:tc>
      </w:tr>
      <w:tr w:rsidR="005A1506" w:rsidRPr="00D609EA" w14:paraId="355067B9" w14:textId="77777777" w:rsidTr="006733AB">
        <w:trPr>
          <w:trHeight w:val="23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7737A" w14:textId="77777777" w:rsidR="005A1506" w:rsidRPr="00D609EA" w:rsidRDefault="005A150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971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71D5E21D" w14:textId="77777777" w:rsidR="005A1506" w:rsidRPr="00D609EA" w:rsidRDefault="005A150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  <w:tr w:rsidR="005A1506" w:rsidRPr="00D609EA" w14:paraId="33D68EBB" w14:textId="77777777" w:rsidTr="006733AB">
        <w:trPr>
          <w:trHeight w:val="480"/>
        </w:trPr>
        <w:tc>
          <w:tcPr>
            <w:tcW w:w="360" w:type="dxa"/>
            <w:tcBorders>
              <w:top w:val="nil"/>
              <w:left w:val="nil"/>
              <w:bottom w:val="nil"/>
            </w:tcBorders>
            <w:vAlign w:val="bottom"/>
          </w:tcPr>
          <w:p w14:paraId="68A80157" w14:textId="77777777" w:rsidR="005A1506" w:rsidRPr="00D609EA" w:rsidRDefault="005A150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4597" w:type="dxa"/>
            <w:vAlign w:val="center"/>
          </w:tcPr>
          <w:p w14:paraId="10485E58" w14:textId="77777777" w:rsidR="005A1506" w:rsidRPr="00D609EA" w:rsidRDefault="005A1506" w:rsidP="006733AB">
            <w:pPr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Name</w:t>
            </w:r>
          </w:p>
        </w:tc>
        <w:tc>
          <w:tcPr>
            <w:tcW w:w="2693" w:type="dxa"/>
            <w:vAlign w:val="center"/>
          </w:tcPr>
          <w:p w14:paraId="4358137C" w14:textId="77777777" w:rsidR="005A1506" w:rsidRPr="00D609EA" w:rsidRDefault="005A1506" w:rsidP="006733AB">
            <w:pPr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Position</w:t>
            </w:r>
          </w:p>
        </w:tc>
        <w:tc>
          <w:tcPr>
            <w:tcW w:w="2420" w:type="dxa"/>
            <w:vAlign w:val="center"/>
          </w:tcPr>
          <w:p w14:paraId="24F05AC2" w14:textId="516AC93E" w:rsidR="005A1506" w:rsidRPr="00D609EA" w:rsidRDefault="001F0CC1" w:rsidP="006733AB">
            <w:pPr>
              <w:jc w:val="center"/>
              <w:rPr>
                <w:rFonts w:ascii="Seravek Light" w:hAnsi="Seravek Light"/>
                <w:sz w:val="20"/>
                <w:szCs w:val="20"/>
              </w:rPr>
            </w:pPr>
            <w:r>
              <w:rPr>
                <w:rFonts w:ascii="Seravek Light" w:hAnsi="Seravek Light"/>
                <w:sz w:val="20"/>
                <w:szCs w:val="20"/>
              </w:rPr>
              <w:t>Ed</w:t>
            </w:r>
            <w:r w:rsidR="00BC3E2D">
              <w:rPr>
                <w:rFonts w:ascii="Seravek Light" w:hAnsi="Seravek Light"/>
                <w:sz w:val="20"/>
                <w:szCs w:val="20"/>
              </w:rPr>
              <w:t>ucation</w:t>
            </w:r>
          </w:p>
        </w:tc>
      </w:tr>
      <w:tr w:rsidR="005A1506" w:rsidRPr="00D609EA" w14:paraId="5047A574" w14:textId="77777777" w:rsidTr="006733AB">
        <w:trPr>
          <w:trHeight w:val="4584"/>
        </w:trPr>
        <w:tc>
          <w:tcPr>
            <w:tcW w:w="360" w:type="dxa"/>
            <w:tcBorders>
              <w:top w:val="nil"/>
              <w:left w:val="nil"/>
              <w:bottom w:val="nil"/>
            </w:tcBorders>
            <w:vAlign w:val="bottom"/>
          </w:tcPr>
          <w:p w14:paraId="492E75FF" w14:textId="77777777" w:rsidR="005A1506" w:rsidRPr="00D609EA" w:rsidRDefault="005A150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4597" w:type="dxa"/>
            <w:vAlign w:val="bottom"/>
          </w:tcPr>
          <w:p w14:paraId="16719E37" w14:textId="77777777" w:rsidR="005A1506" w:rsidRPr="00D609EA" w:rsidRDefault="005A150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693" w:type="dxa"/>
            <w:vAlign w:val="bottom"/>
          </w:tcPr>
          <w:p w14:paraId="1FCF7102" w14:textId="77777777" w:rsidR="005A1506" w:rsidRPr="00D609EA" w:rsidRDefault="005A150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14:paraId="742F2913" w14:textId="77777777" w:rsidR="005A1506" w:rsidRPr="00D609EA" w:rsidRDefault="005A1506" w:rsidP="006733AB">
            <w:pPr>
              <w:rPr>
                <w:rFonts w:ascii="Seravek Light" w:hAnsi="Seravek Light"/>
                <w:sz w:val="20"/>
                <w:szCs w:val="20"/>
              </w:rPr>
            </w:pPr>
          </w:p>
        </w:tc>
      </w:tr>
    </w:tbl>
    <w:p w14:paraId="49833FC0" w14:textId="77777777" w:rsidR="00CF3886" w:rsidRPr="006C5407" w:rsidRDefault="00CF3886" w:rsidP="006C5407"/>
    <w:sectPr w:rsidR="00CF3886" w:rsidRPr="006C5407" w:rsidSect="005B305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A819" w14:textId="77777777" w:rsidR="00A973BD" w:rsidRDefault="00A973BD" w:rsidP="005B305E">
      <w:pPr>
        <w:spacing w:after="0" w:line="240" w:lineRule="auto"/>
      </w:pPr>
      <w:r>
        <w:separator/>
      </w:r>
    </w:p>
  </w:endnote>
  <w:endnote w:type="continuationSeparator" w:id="0">
    <w:p w14:paraId="2B83DE9E" w14:textId="77777777" w:rsidR="00A973BD" w:rsidRDefault="00A973BD" w:rsidP="005B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avek Light">
    <w:altName w:val="Calibri"/>
    <w:panose1 w:val="020B0503040000020004"/>
    <w:charset w:val="00"/>
    <w:family w:val="swiss"/>
    <w:notTrueType/>
    <w:pitch w:val="variable"/>
    <w:sig w:usb0="A00002E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ravek Light" w:hAnsi="Seravek Light"/>
        <w:sz w:val="20"/>
        <w:szCs w:val="20"/>
      </w:rPr>
      <w:id w:val="1655411023"/>
      <w:docPartObj>
        <w:docPartGallery w:val="Page Numbers (Bottom of Page)"/>
        <w:docPartUnique/>
      </w:docPartObj>
    </w:sdtPr>
    <w:sdtEndPr/>
    <w:sdtContent>
      <w:sdt>
        <w:sdtPr>
          <w:rPr>
            <w:rFonts w:ascii="Seravek Light" w:hAnsi="Seravek Light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5858B7" w14:textId="2E55EC45" w:rsidR="00300792" w:rsidRPr="00300792" w:rsidRDefault="00300792">
            <w:pPr>
              <w:pStyle w:val="Footer"/>
              <w:jc w:val="right"/>
              <w:rPr>
                <w:rFonts w:ascii="Seravek Light" w:hAnsi="Seravek Light"/>
                <w:sz w:val="20"/>
                <w:szCs w:val="20"/>
              </w:rPr>
            </w:pPr>
            <w:r w:rsidRPr="00300792">
              <w:rPr>
                <w:rFonts w:ascii="Seravek Light" w:hAnsi="Seravek Light"/>
                <w:sz w:val="20"/>
                <w:szCs w:val="20"/>
              </w:rPr>
              <w:t xml:space="preserve">Page </w:t>
            </w:r>
            <w:r w:rsidRPr="00300792">
              <w:rPr>
                <w:rFonts w:ascii="Seravek Light" w:hAnsi="Seravek Light"/>
                <w:b/>
                <w:bCs/>
                <w:sz w:val="20"/>
                <w:szCs w:val="20"/>
              </w:rPr>
              <w:fldChar w:fldCharType="begin"/>
            </w:r>
            <w:r w:rsidRPr="00300792">
              <w:rPr>
                <w:rFonts w:ascii="Seravek Light" w:hAnsi="Seravek Light"/>
                <w:b/>
                <w:bCs/>
                <w:sz w:val="20"/>
                <w:szCs w:val="20"/>
              </w:rPr>
              <w:instrText xml:space="preserve"> PAGE </w:instrText>
            </w:r>
            <w:r w:rsidRPr="00300792">
              <w:rPr>
                <w:rFonts w:ascii="Seravek Light" w:hAnsi="Seravek Light"/>
                <w:b/>
                <w:bCs/>
                <w:sz w:val="20"/>
                <w:szCs w:val="20"/>
              </w:rPr>
              <w:fldChar w:fldCharType="separate"/>
            </w:r>
            <w:r w:rsidRPr="00300792">
              <w:rPr>
                <w:rFonts w:ascii="Seravek Light" w:hAnsi="Seravek Light"/>
                <w:b/>
                <w:bCs/>
                <w:noProof/>
                <w:sz w:val="20"/>
                <w:szCs w:val="20"/>
              </w:rPr>
              <w:t>2</w:t>
            </w:r>
            <w:r w:rsidRPr="00300792">
              <w:rPr>
                <w:rFonts w:ascii="Seravek Light" w:hAnsi="Seravek Light"/>
                <w:b/>
                <w:bCs/>
                <w:sz w:val="20"/>
                <w:szCs w:val="20"/>
              </w:rPr>
              <w:fldChar w:fldCharType="end"/>
            </w:r>
            <w:r w:rsidRPr="00300792">
              <w:rPr>
                <w:rFonts w:ascii="Seravek Light" w:hAnsi="Seravek Light"/>
                <w:sz w:val="20"/>
                <w:szCs w:val="20"/>
              </w:rPr>
              <w:t xml:space="preserve"> of </w:t>
            </w:r>
            <w:r w:rsidRPr="00300792">
              <w:rPr>
                <w:rFonts w:ascii="Seravek Light" w:hAnsi="Seravek Light"/>
                <w:b/>
                <w:bCs/>
                <w:sz w:val="20"/>
                <w:szCs w:val="20"/>
              </w:rPr>
              <w:fldChar w:fldCharType="begin"/>
            </w:r>
            <w:r w:rsidRPr="00300792">
              <w:rPr>
                <w:rFonts w:ascii="Seravek Light" w:hAnsi="Seravek Light"/>
                <w:b/>
                <w:bCs/>
                <w:sz w:val="20"/>
                <w:szCs w:val="20"/>
              </w:rPr>
              <w:instrText xml:space="preserve"> NUMPAGES  </w:instrText>
            </w:r>
            <w:r w:rsidRPr="00300792">
              <w:rPr>
                <w:rFonts w:ascii="Seravek Light" w:hAnsi="Seravek Light"/>
                <w:b/>
                <w:bCs/>
                <w:sz w:val="20"/>
                <w:szCs w:val="20"/>
              </w:rPr>
              <w:fldChar w:fldCharType="separate"/>
            </w:r>
            <w:r w:rsidRPr="00300792">
              <w:rPr>
                <w:rFonts w:ascii="Seravek Light" w:hAnsi="Seravek Light"/>
                <w:b/>
                <w:bCs/>
                <w:noProof/>
                <w:sz w:val="20"/>
                <w:szCs w:val="20"/>
              </w:rPr>
              <w:t>2</w:t>
            </w:r>
            <w:r w:rsidRPr="00300792">
              <w:rPr>
                <w:rFonts w:ascii="Seravek Light" w:hAnsi="Seravek Light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B2C45B1" w14:textId="77777777" w:rsidR="00300792" w:rsidRPr="00300792" w:rsidRDefault="00300792">
    <w:pPr>
      <w:pStyle w:val="Footer"/>
      <w:rPr>
        <w:rFonts w:ascii="Seravek Light" w:hAnsi="Seravek Ligh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7DB2" w14:textId="77777777" w:rsidR="00A973BD" w:rsidRDefault="00A973BD" w:rsidP="005B305E">
      <w:pPr>
        <w:spacing w:after="0" w:line="240" w:lineRule="auto"/>
      </w:pPr>
      <w:r>
        <w:separator/>
      </w:r>
    </w:p>
  </w:footnote>
  <w:footnote w:type="continuationSeparator" w:id="0">
    <w:p w14:paraId="532B7408" w14:textId="77777777" w:rsidR="00A973BD" w:rsidRDefault="00A973BD" w:rsidP="005B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PrChange w:id="0" w:author="Mohd Rizaira Bin Abd Latib" w:date="2022-05-18T12:14:00Z"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</w:tblPrChange>
    </w:tblPr>
    <w:tblGrid>
      <w:gridCol w:w="7938"/>
      <w:gridCol w:w="2132"/>
      <w:tblGridChange w:id="1">
        <w:tblGrid>
          <w:gridCol w:w="8217"/>
          <w:gridCol w:w="1853"/>
        </w:tblGrid>
      </w:tblGridChange>
    </w:tblGrid>
    <w:tr w:rsidR="005B305E" w:rsidRPr="005B305E" w14:paraId="60F2B059" w14:textId="77777777" w:rsidTr="003E163B">
      <w:tc>
        <w:tcPr>
          <w:tcW w:w="7938" w:type="dxa"/>
          <w:tcPrChange w:id="2" w:author="Mohd Rizaira Bin Abd Latib" w:date="2022-05-18T12:14:00Z">
            <w:tcPr>
              <w:tcW w:w="8217" w:type="dxa"/>
            </w:tcPr>
          </w:tcPrChange>
        </w:tcPr>
        <w:p w14:paraId="5BFF832D" w14:textId="523ADF37" w:rsidR="00FC3356" w:rsidRDefault="00354F2E" w:rsidP="005B305E">
          <w:pPr>
            <w:pStyle w:val="Header"/>
            <w:ind w:left="-108"/>
            <w:rPr>
              <w:rFonts w:ascii="Seravek Light" w:hAnsi="Seravek Light"/>
              <w:b/>
              <w:bCs/>
              <w:sz w:val="24"/>
              <w:szCs w:val="24"/>
            </w:rPr>
          </w:pPr>
          <w:r>
            <w:rPr>
              <w:rFonts w:ascii="Seravek Light" w:hAnsi="Seravek Light"/>
              <w:b/>
              <w:bCs/>
              <w:sz w:val="24"/>
              <w:szCs w:val="24"/>
            </w:rPr>
            <w:t>TENDERER GENERAL BACKROUND</w:t>
          </w:r>
        </w:p>
        <w:p w14:paraId="7AAC720F" w14:textId="2804693F" w:rsidR="005B305E" w:rsidRPr="005B305E" w:rsidRDefault="000A0DB7" w:rsidP="005B305E">
          <w:pPr>
            <w:pStyle w:val="Header"/>
            <w:ind w:left="-108"/>
            <w:rPr>
              <w:rFonts w:ascii="Seravek Light" w:hAnsi="Seravek Light"/>
              <w:i/>
              <w:iCs/>
            </w:rPr>
          </w:pPr>
          <w:ins w:id="3" w:author="Amir Ismail Bin Abdul Kadar" w:date="2022-05-17T15:35:00Z">
            <w:r>
              <w:rPr>
                <w:rFonts w:ascii="Seravek Light" w:hAnsi="Seravek Light"/>
                <w:i/>
                <w:iCs/>
              </w:rPr>
              <w:t>(</w:t>
            </w:r>
          </w:ins>
          <w:r w:rsidR="00FC3356">
            <w:rPr>
              <w:rFonts w:ascii="Seravek Light" w:hAnsi="Seravek Light"/>
              <w:i/>
              <w:iCs/>
            </w:rPr>
            <w:t>MAKLUMAT AM LATAR BELAKANG PENTENDER</w:t>
          </w:r>
          <w:ins w:id="4" w:author="Amir Ismail Bin Abdul Kadar" w:date="2022-05-17T15:35:00Z">
            <w:r>
              <w:rPr>
                <w:rFonts w:ascii="Seravek Light" w:hAnsi="Seravek Light"/>
                <w:i/>
                <w:iCs/>
              </w:rPr>
              <w:t>)</w:t>
            </w:r>
          </w:ins>
        </w:p>
      </w:tc>
      <w:tc>
        <w:tcPr>
          <w:tcW w:w="2132" w:type="dxa"/>
          <w:tcPrChange w:id="5" w:author="Mohd Rizaira Bin Abd Latib" w:date="2022-05-18T12:14:00Z">
            <w:tcPr>
              <w:tcW w:w="1853" w:type="dxa"/>
            </w:tcPr>
          </w:tcPrChange>
        </w:tcPr>
        <w:p w14:paraId="44A09EA3" w14:textId="7DCBF663" w:rsidR="005B305E" w:rsidRPr="005B305E" w:rsidRDefault="00E465A0" w:rsidP="005B305E">
          <w:pPr>
            <w:pStyle w:val="Header"/>
            <w:ind w:right="-105"/>
            <w:jc w:val="right"/>
            <w:rPr>
              <w:rFonts w:ascii="Seravek Light" w:hAnsi="Seravek Light"/>
              <w:b/>
              <w:bCs/>
            </w:rPr>
          </w:pPr>
          <w:ins w:id="6" w:author="Amir Ismail Bin Abdul Kadar" w:date="2022-05-17T15:35:00Z">
            <w:r>
              <w:rPr>
                <w:rFonts w:ascii="Seravek Light" w:hAnsi="Seravek Light"/>
                <w:b/>
                <w:bCs/>
              </w:rPr>
              <w:t>BORANG/</w:t>
            </w:r>
          </w:ins>
          <w:r w:rsidR="005B305E" w:rsidRPr="005B305E">
            <w:rPr>
              <w:rFonts w:ascii="Seravek Light" w:hAnsi="Seravek Light"/>
              <w:b/>
              <w:bCs/>
            </w:rPr>
            <w:t xml:space="preserve">FORM </w:t>
          </w:r>
          <w:r w:rsidR="00FC3356">
            <w:rPr>
              <w:rFonts w:ascii="Seravek Light" w:hAnsi="Seravek Light"/>
              <w:b/>
              <w:bCs/>
            </w:rPr>
            <w:t>B</w:t>
          </w:r>
        </w:p>
      </w:tc>
    </w:tr>
  </w:tbl>
  <w:p w14:paraId="44D3A798" w14:textId="7DD95AE3" w:rsidR="005B305E" w:rsidRDefault="005B305E" w:rsidP="005B305E">
    <w:pPr>
      <w:pStyle w:val="Header"/>
      <w:pBdr>
        <w:bottom w:val="single" w:sz="6" w:space="1" w:color="auto"/>
      </w:pBdr>
    </w:pPr>
  </w:p>
  <w:p w14:paraId="1DA27E70" w14:textId="77777777" w:rsidR="00214709" w:rsidRPr="005B305E" w:rsidRDefault="00214709" w:rsidP="005B3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97425"/>
    <w:multiLevelType w:val="hybridMultilevel"/>
    <w:tmpl w:val="A9C8EC16"/>
    <w:lvl w:ilvl="0" w:tplc="2FB49B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967"/>
    <w:multiLevelType w:val="hybridMultilevel"/>
    <w:tmpl w:val="5B343D04"/>
    <w:lvl w:ilvl="0" w:tplc="57164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8722D3"/>
    <w:multiLevelType w:val="hybridMultilevel"/>
    <w:tmpl w:val="13DEB2CE"/>
    <w:lvl w:ilvl="0" w:tplc="215069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328EA"/>
    <w:multiLevelType w:val="hybridMultilevel"/>
    <w:tmpl w:val="566CD89E"/>
    <w:lvl w:ilvl="0" w:tplc="9D7AFFC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num w:numId="1" w16cid:durableId="1891571860">
    <w:abstractNumId w:val="1"/>
  </w:num>
  <w:num w:numId="2" w16cid:durableId="132140704">
    <w:abstractNumId w:val="0"/>
  </w:num>
  <w:num w:numId="3" w16cid:durableId="1043485800">
    <w:abstractNumId w:val="3"/>
  </w:num>
  <w:num w:numId="4" w16cid:durableId="143185102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d Rizaira Bin Abd Latib">
    <w15:presenceInfo w15:providerId="AD" w15:userId="S::rizaira.latib@airselangor.com::22600422-73e0-41ba-9e36-3f2887af6d7c"/>
  </w15:person>
  <w15:person w15:author="Amir Ismail Bin Abdul Kadar">
    <w15:presenceInfo w15:providerId="AD" w15:userId="S::amirismail.kadar@airselangor.com::1e99122a-3d02-418d-b1ee-9cc3420433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0tDC1sDQyMzC2MDdS0lEKTi0uzszPAykwrgUALBynGiwAAAA="/>
  </w:docVars>
  <w:rsids>
    <w:rsidRoot w:val="005B305E"/>
    <w:rsid w:val="00020C70"/>
    <w:rsid w:val="00053DF0"/>
    <w:rsid w:val="00067A90"/>
    <w:rsid w:val="000A0DB7"/>
    <w:rsid w:val="000B0EAB"/>
    <w:rsid w:val="000C7CDE"/>
    <w:rsid w:val="00100886"/>
    <w:rsid w:val="0014713B"/>
    <w:rsid w:val="0016526D"/>
    <w:rsid w:val="00176582"/>
    <w:rsid w:val="001F0CC1"/>
    <w:rsid w:val="002122F6"/>
    <w:rsid w:val="00214709"/>
    <w:rsid w:val="00217A1D"/>
    <w:rsid w:val="002A4072"/>
    <w:rsid w:val="002C0B5E"/>
    <w:rsid w:val="002E5A67"/>
    <w:rsid w:val="00300792"/>
    <w:rsid w:val="0031340C"/>
    <w:rsid w:val="00354F2E"/>
    <w:rsid w:val="00357FDD"/>
    <w:rsid w:val="003C10F0"/>
    <w:rsid w:val="003E163B"/>
    <w:rsid w:val="00434ABD"/>
    <w:rsid w:val="004424B0"/>
    <w:rsid w:val="004875C1"/>
    <w:rsid w:val="004D7617"/>
    <w:rsid w:val="00533AA0"/>
    <w:rsid w:val="0056395D"/>
    <w:rsid w:val="005A1506"/>
    <w:rsid w:val="005B305E"/>
    <w:rsid w:val="00637D2D"/>
    <w:rsid w:val="00684914"/>
    <w:rsid w:val="006C5407"/>
    <w:rsid w:val="006D10ED"/>
    <w:rsid w:val="006E2718"/>
    <w:rsid w:val="00703058"/>
    <w:rsid w:val="00731150"/>
    <w:rsid w:val="00751574"/>
    <w:rsid w:val="00751657"/>
    <w:rsid w:val="00764178"/>
    <w:rsid w:val="007712F0"/>
    <w:rsid w:val="007A4341"/>
    <w:rsid w:val="007A7064"/>
    <w:rsid w:val="008106B3"/>
    <w:rsid w:val="0086774A"/>
    <w:rsid w:val="008969B6"/>
    <w:rsid w:val="008F1F76"/>
    <w:rsid w:val="0092547C"/>
    <w:rsid w:val="00960723"/>
    <w:rsid w:val="00A70BB1"/>
    <w:rsid w:val="00A973BD"/>
    <w:rsid w:val="00AA13B7"/>
    <w:rsid w:val="00AB6DC4"/>
    <w:rsid w:val="00AE3026"/>
    <w:rsid w:val="00B0082A"/>
    <w:rsid w:val="00B1179F"/>
    <w:rsid w:val="00B40FAB"/>
    <w:rsid w:val="00BC3E2D"/>
    <w:rsid w:val="00BF4C6A"/>
    <w:rsid w:val="00C4418D"/>
    <w:rsid w:val="00C62416"/>
    <w:rsid w:val="00CF3886"/>
    <w:rsid w:val="00CF70F8"/>
    <w:rsid w:val="00D40235"/>
    <w:rsid w:val="00D609EA"/>
    <w:rsid w:val="00DC7E26"/>
    <w:rsid w:val="00DD72F2"/>
    <w:rsid w:val="00E05518"/>
    <w:rsid w:val="00E3386E"/>
    <w:rsid w:val="00E465A0"/>
    <w:rsid w:val="00E60101"/>
    <w:rsid w:val="00E675AF"/>
    <w:rsid w:val="00E80890"/>
    <w:rsid w:val="00F12F48"/>
    <w:rsid w:val="00F25199"/>
    <w:rsid w:val="00F347BA"/>
    <w:rsid w:val="00FC3356"/>
    <w:rsid w:val="00FC3DA4"/>
    <w:rsid w:val="00F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7A4D7"/>
  <w15:chartTrackingRefBased/>
  <w15:docId w15:val="{6CB64E6A-8EBE-4CCB-A7B7-6F5DCDDA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05E"/>
  </w:style>
  <w:style w:type="paragraph" w:styleId="Footer">
    <w:name w:val="footer"/>
    <w:basedOn w:val="Normal"/>
    <w:link w:val="FooterChar"/>
    <w:uiPriority w:val="99"/>
    <w:unhideWhenUsed/>
    <w:rsid w:val="005B3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05E"/>
  </w:style>
  <w:style w:type="table" w:styleId="TableGrid">
    <w:name w:val="Table Grid"/>
    <w:basedOn w:val="TableNormal"/>
    <w:uiPriority w:val="39"/>
    <w:rsid w:val="005B3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709"/>
    <w:pPr>
      <w:ind w:left="720"/>
      <w:contextualSpacing/>
    </w:pPr>
  </w:style>
  <w:style w:type="paragraph" w:styleId="Revision">
    <w:name w:val="Revision"/>
    <w:hidden/>
    <w:uiPriority w:val="99"/>
    <w:semiHidden/>
    <w:rsid w:val="00E465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B703-A280-4220-A3A5-66EC55AC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Rizaira Bin Abd Latib</dc:creator>
  <cp:keywords/>
  <dc:description/>
  <cp:lastModifiedBy>Mohd Rizaira Bin Abd Latib</cp:lastModifiedBy>
  <cp:revision>6</cp:revision>
  <cp:lastPrinted>2022-05-05T07:03:00Z</cp:lastPrinted>
  <dcterms:created xsi:type="dcterms:W3CDTF">2022-05-17T07:34:00Z</dcterms:created>
  <dcterms:modified xsi:type="dcterms:W3CDTF">2022-05-18T06:58:00Z</dcterms:modified>
</cp:coreProperties>
</file>